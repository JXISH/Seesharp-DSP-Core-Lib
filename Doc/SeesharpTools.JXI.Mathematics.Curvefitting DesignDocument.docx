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imes New Roman" w:hAnsi="Times New Roman" w:cs="Times New Roman" w:eastAsiaTheme="majorEastAsia"/>
          <w:caps/>
          <w:kern w:val="2"/>
          <w:sz w:val="21"/>
          <w:szCs w:val="24"/>
        </w:rPr>
        <w:id w:val="35354762"/>
      </w:sdtPr>
      <w:sdtEndPr>
        <w:rPr>
          <w:rFonts w:hint="default" w:ascii="Times New Roman" w:hAnsi="Times New Roman" w:eastAsia="宋体" w:cs="Times New Roman"/>
          <w:b/>
          <w:caps w:val="0"/>
          <w:color w:val="000000"/>
          <w:kern w:val="2"/>
          <w:sz w:val="28"/>
          <w:szCs w:val="28"/>
        </w:rPr>
      </w:sdtEndPr>
      <w:sdtContent>
        <w:tbl>
          <w:tblPr>
            <w:tblStyle w:val="24"/>
            <w:tblW w:w="9360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360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9360" w:type="dxa"/>
              </w:tcPr>
              <w:p>
                <w:pPr>
                  <w:pStyle w:val="28"/>
                  <w:jc w:val="center"/>
                  <w:rPr>
                    <w:rFonts w:hint="default" w:ascii="Times New Roman" w:hAnsi="Times New Roman" w:cs="Times New Roman" w:eastAsiaTheme="majorEastAsia"/>
                    <w:cap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tc>
              <w:tcPr>
                <w:tcW w:w="9360" w:type="dxa"/>
                <w:tcBorders>
                  <w:bottom w:val="single" w:color="5B9BD5" w:themeColor="accent1" w:sz="4" w:space="0"/>
                </w:tcBorders>
                <w:vAlign w:val="center"/>
              </w:tcPr>
              <w:p>
                <w:pPr>
                  <w:pStyle w:val="28"/>
                  <w:jc w:val="center"/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</w:pPr>
                <w:sdt>
                  <w:sdtPr>
                    <w:rPr>
                      <w:rFonts w:hint="default" w:ascii="Times New Roman" w:hAnsi="Times New Roman" w:cs="Times New Roman" w:eastAsiaTheme="majorEastAsia"/>
                      <w:sz w:val="80"/>
                      <w:szCs w:val="80"/>
                    </w:rPr>
                    <w:alias w:val="标题"/>
                    <w:id w:val="15524250"/>
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Fonts w:hint="default" w:ascii="Times New Roman" w:hAnsi="Times New Roman" w:cs="Times New Roman" w:eastAsiaTheme="majorEastAsia"/>
                      <w:sz w:val="80"/>
                      <w:szCs w:val="80"/>
                    </w:rPr>
                  </w:sdtEndPr>
                  <w:sdtContent>
                    <w:bookmarkStart w:id="18" w:name="_GoBack"/>
                    <w:r>
                      <w:rPr>
                        <w:rFonts w:hint="eastAsia" w:ascii="Times New Roman" w:hAnsi="Times New Roman" w:cs="Times New Roman" w:eastAsiaTheme="majorEastAsia"/>
                        <w:sz w:val="80"/>
                        <w:szCs w:val="80"/>
                        <w:lang w:val="en-US" w:eastAsia="zh-CN"/>
                      </w:rPr>
                      <w:t>SeesharpTools</w:t>
                    </w:r>
                  </w:sdtContent>
                </w:sdt>
                <w:r>
                  <w:rPr>
                    <w:rFonts w:hint="eastAsia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.JXI.</w:t>
                </w:r>
              </w:p>
              <w:p>
                <w:pPr>
                  <w:pStyle w:val="28"/>
                  <w:jc w:val="center"/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</w:pPr>
                <w:r>
                  <w:rPr>
                    <w:rFonts w:hint="default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Mathematics</w:t>
                </w:r>
                <w:r>
                  <w:rPr>
                    <w:rFonts w:hint="eastAsia" w:ascii="Times New Roman" w:hAnsi="Times New Roman" w:cs="Times New Roman" w:eastAsiaTheme="majorEastAsia"/>
                    <w:sz w:val="80"/>
                    <w:szCs w:val="80"/>
                    <w:lang w:val="en-US" w:eastAsia="zh-CN"/>
                  </w:rPr>
                  <w:t>.Curvefitting</w:t>
                </w:r>
                <w:bookmarkEnd w:id="18"/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hint="default" w:ascii="Times New Roman" w:hAnsi="Times New Roman" w:cs="Times New Roman" w:eastAsiaTheme="majorEastAsia"/>
                  <w:sz w:val="44"/>
                  <w:szCs w:val="44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default" w:ascii="Times New Roman" w:hAnsi="Times New Roman" w:cs="Times New Roman" w:eastAsiaTheme="majorEastAsia"/>
                  <w:sz w:val="44"/>
                  <w:szCs w:val="44"/>
                </w:rPr>
              </w:sdtEndPr>
              <w:sdtContent>
                <w:tc>
                  <w:tcPr>
                    <w:tcW w:w="9360" w:type="dxa"/>
                    <w:tcBorders>
                      <w:top w:val="single" w:color="5B9BD5" w:themeColor="accent1" w:sz="4" w:space="0"/>
                    </w:tcBorders>
                    <w:vAlign w:val="center"/>
                  </w:tcPr>
                  <w:p>
                    <w:pPr>
                      <w:pStyle w:val="28"/>
                      <w:jc w:val="center"/>
                      <w:rPr>
                        <w:rFonts w:hint="default" w:ascii="Times New Roman" w:hAnsi="Times New Roman" w:cs="Times New Roman" w:eastAsiaTheme="majorEastAsia"/>
                        <w:sz w:val="44"/>
                        <w:szCs w:val="44"/>
                      </w:rPr>
                    </w:pPr>
                    <w:r>
                      <w:rPr>
                        <w:rFonts w:hint="eastAsia" w:ascii="Times New Roman" w:hAnsi="Times New Roman" w:cs="Times New Roman" w:eastAsiaTheme="majorEastAsia"/>
                        <w:sz w:val="44"/>
                        <w:szCs w:val="44"/>
                        <w:lang w:val="en-US" w:eastAsia="zh-CN"/>
                      </w:rPr>
                      <w:t>Library Design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28"/>
                  <w:jc w:val="center"/>
                  <w:rPr>
                    <w:rFonts w:hint="default" w:ascii="Times New Roman" w:hAnsi="Times New Roman" w:cs="Times New Roman"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28"/>
                  <w:jc w:val="center"/>
                  <w:rPr>
                    <w:rFonts w:hint="default" w:ascii="Times New Roman" w:hAnsi="Times New Roman" w:cs="Times New Roman"/>
                    <w:b/>
                    <w:bCs/>
                  </w:rPr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9360" w:type="dxa"/>
                <w:vAlign w:val="center"/>
              </w:tcPr>
              <w:p>
                <w:pPr>
                  <w:pStyle w:val="28"/>
                  <w:jc w:val="center"/>
                  <w:rPr>
                    <w:rFonts w:hint="default" w:ascii="Times New Roman" w:hAnsi="Times New Roman" w:cs="Times New Roman"/>
                    <w:b/>
                    <w:bCs/>
                  </w:rPr>
                </w:pPr>
              </w:p>
            </w:tc>
          </w:tr>
        </w:tbl>
        <w:p>
          <w:pPr>
            <w:rPr>
              <w:rFonts w:hint="default" w:ascii="Times New Roman" w:hAnsi="Times New Roman" w:cs="Times New Roman"/>
            </w:rPr>
          </w:pPr>
        </w:p>
        <w:p>
          <w:pPr>
            <w:rPr>
              <w:rFonts w:hint="default" w:ascii="Times New Roman" w:hAnsi="Times New Roman" w:cs="Times New Roman"/>
            </w:rPr>
          </w:pPr>
        </w:p>
        <w:tbl>
          <w:tblPr>
            <w:tblStyle w:val="24"/>
            <w:tblpPr w:leftFromText="187" w:rightFromText="187" w:horzAnchor="margin" w:tblpXSpec="center" w:tblpYSpec="bottom"/>
            <w:tblW w:w="9360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9360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9360" w:type="dxa"/>
              </w:tcPr>
              <w:p>
                <w:pPr>
                  <w:pStyle w:val="28"/>
                  <w:jc w:val="right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</w:rPr>
                  <w:t xml:space="preserve">  </w:t>
                </w:r>
                <w:sdt>
                  <w:sdtPr>
                    <w:rPr>
                      <w:rFonts w:hint="default" w:ascii="Times New Roman" w:hAnsi="Times New Roman" w:cs="Times New Roman"/>
                    </w:rPr>
                    <w:alias w:val="摘要"/>
                    <w:id w:val="8276291"/>
                    <w:showingPlcHdr/>
                    <w15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EndPr>
                    <w:rPr>
                      <w:rFonts w:hint="default" w:ascii="Times New Roman" w:hAnsi="Times New Roman" w:cs="Times New Roman"/>
                    </w:rPr>
                  </w:sdtEndPr>
                  <w:sdtContent>
                    <w:r>
                      <w:rPr>
                        <w:rFonts w:hint="default" w:ascii="Times New Roman" w:hAnsi="Times New Roman" w:cs="Times New Roman"/>
                      </w:rPr>
                      <w:t xml:space="preserve">     </w:t>
                    </w:r>
                  </w:sdtContent>
                </w:sdt>
              </w:p>
            </w:tc>
          </w:tr>
        </w:tbl>
        <w:p>
          <w:pPr>
            <w:rPr>
              <w:rFonts w:hint="default" w:ascii="Times New Roman" w:hAnsi="Times New Roman" w:cs="Times New Roman"/>
            </w:rPr>
          </w:pPr>
        </w:p>
        <w:p>
          <w:pPr>
            <w:widowControl/>
            <w:jc w:val="left"/>
            <w:rPr>
              <w:rFonts w:hint="default" w:ascii="Times New Roman" w:hAnsi="Times New Roman" w:cs="Times New Roman"/>
              <w:b/>
              <w:color w:val="000000"/>
              <w:kern w:val="0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b/>
              <w:color w:val="000000"/>
              <w:kern w:val="0"/>
              <w:sz w:val="28"/>
              <w:szCs w:val="28"/>
            </w:rPr>
            <w:br w:type="page"/>
          </w:r>
        </w:p>
      </w:sdtContent>
    </w:sdt>
    <w:p>
      <w:pPr>
        <w:rPr>
          <w:rFonts w:hint="default" w:ascii="Times New Roman" w:hAnsi="Times New Roman" w:cs="Times New Roman"/>
          <w:b/>
          <w:sz w:val="30"/>
          <w:szCs w:val="30"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文档版本</w:t>
      </w:r>
    </w:p>
    <w:p>
      <w:pPr>
        <w:rPr>
          <w:rFonts w:hint="default" w:ascii="Times New Roman" w:hAnsi="Times New Roman" w:cs="Times New Roman"/>
          <w:b/>
          <w:sz w:val="30"/>
          <w:szCs w:val="30"/>
        </w:rPr>
      </w:pPr>
    </w:p>
    <w:tbl>
      <w:tblPr>
        <w:tblStyle w:val="26"/>
        <w:tblW w:w="9238" w:type="dxa"/>
        <w:tblInd w:w="108" w:type="dxa"/>
        <w:tbl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0"/>
        <w:gridCol w:w="850"/>
        <w:gridCol w:w="5812"/>
        <w:gridCol w:w="1276"/>
        <w:tblGridChange w:id="0">
          <w:tblGrid>
            <w:gridCol w:w="1300"/>
            <w:gridCol w:w="850"/>
            <w:gridCol w:w="5812"/>
            <w:gridCol w:w="1276"/>
          </w:tblGrid>
        </w:tblGridChange>
      </w:tblGrid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0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日期</w:t>
            </w:r>
          </w:p>
        </w:tc>
        <w:tc>
          <w:tcPr>
            <w:tcW w:w="850" w:type="dxa"/>
            <w:tcBorders>
              <w:top w:val="single" w:color="4472C4" w:themeColor="accent5" w:sz="8" w:space="0"/>
              <w:bottom w:val="single" w:color="4472C4" w:themeColor="accent5" w:sz="8" w:space="0"/>
              <w:insideH w:val="single" w:sz="8" w:space="0"/>
            </w:tcBorders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5812" w:type="dxa"/>
            <w:tcBorders>
              <w:top w:val="single" w:color="4472C4" w:themeColor="accent5" w:sz="8" w:space="0"/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  <w:insideV w:val="single" w:sz="8" w:space="0"/>
            </w:tcBorders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修订说明</w:t>
            </w:r>
          </w:p>
        </w:tc>
        <w:tc>
          <w:tcPr>
            <w:tcW w:w="1276" w:type="dxa"/>
            <w:tcBorders>
              <w:top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H w:val="single" w:sz="8" w:space="0"/>
            </w:tcBorders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修订人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" w:author="xiaojiaoxie" w:date="2017-09-01T14:19:47Z">
            <w:tblPrEx>
              <w:tblW w:w="9238" w:type="dxa"/>
              <w:tblBorders>
                <w:top w:val="single" w:color="4472C4" w:themeColor="accent5" w:sz="8" w:space="0"/>
                <w:left w:val="single" w:color="4472C4" w:themeColor="accent5" w:sz="8" w:space="0"/>
                <w:bottom w:val="single" w:color="4472C4" w:themeColor="accent5" w:sz="8" w:space="0"/>
                <w:right w:val="single" w:color="4472C4" w:themeColor="accent5" w:sz="8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90" w:hRule="atLeast"/>
        </w:trPr>
        <w:tc>
          <w:tcPr>
            <w:tcW w:w="1300" w:type="dxa"/>
            <w:tcBorders>
              <w:left w:val="single" w:color="4472C4" w:themeColor="accent5" w:sz="8" w:space="0"/>
              <w:bottom w:val="single" w:color="auto" w:sz="4" w:space="0"/>
              <w:right w:val="single" w:color="4472C4" w:themeColor="accent5" w:sz="8" w:space="0"/>
              <w:insideV w:val="single" w:sz="8" w:space="0"/>
            </w:tcBorders>
            <w:tcPrChange w:id="2" w:author="xiaojiaoxie" w:date="2017-09-01T14:19:47Z">
              <w:tcPr>
                <w:tcW w:w="1300" w:type="dxa"/>
                <w:tcBorders>
                  <w:left w:val="single" w:color="4472C4" w:themeColor="accent5" w:sz="8" w:space="0"/>
                  <w:right w:val="single" w:color="4472C4" w:themeColor="accent5" w:sz="8" w:space="0"/>
                  <w:insideV w:val="single" w:sz="8" w:space="0"/>
                </w:tcBorders>
              </w:tcPr>
            </w:tcPrChange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3" w:author="xiaojiaoxie" w:date="2017-09-01T14:20:45Z">
                  <w:rPr>
                    <w:rFonts w:hint="default" w:ascii="Times New Roman" w:hAnsi="Times New Roman" w:cs="Times New Roman"/>
                    <w:b/>
                    <w:szCs w:val="21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4" w:author="xiaojiaoxie" w:date="2017-09-01T14:20:45Z">
                  <w:rPr>
                    <w:rFonts w:hint="default" w:ascii="Times New Roman" w:hAnsi="Times New Roman" w:cs="Times New Roman"/>
                    <w:szCs w:val="21"/>
                  </w:rPr>
                </w:rPrChange>
              </w:rPr>
              <w:t>2017/0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lang w:val="en-US" w:eastAsia="zh-CN"/>
                <w:rPrChange w:id="5" w:author="xiaojiaoxie" w:date="2017-09-01T14:20:45Z">
                  <w:rPr>
                    <w:rFonts w:hint="default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8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6" w:author="xiaojiaoxie" w:date="2017-09-01T14:20:45Z">
                  <w:rPr>
                    <w:rFonts w:hint="default" w:ascii="Times New Roman" w:hAnsi="Times New Roman" w:cs="Times New Roman"/>
                    <w:szCs w:val="21"/>
                  </w:rPr>
                </w:rPrChange>
              </w:rPr>
              <w:t>/0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lang w:val="en-US" w:eastAsia="zh-CN"/>
                <w:rPrChange w:id="7" w:author="xiaojiaoxie" w:date="2017-09-01T14:20:45Z">
                  <w:rPr>
                    <w:rFonts w:hint="default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4</w:t>
            </w:r>
          </w:p>
        </w:tc>
        <w:tc>
          <w:tcPr>
            <w:tcW w:w="850" w:type="dxa"/>
            <w:tcBorders>
              <w:bottom w:val="single" w:color="auto" w:sz="4" w:space="0"/>
            </w:tcBorders>
            <w:tcPrChange w:id="8" w:author="xiaojiaoxie" w:date="2017-09-01T14:19:47Z">
              <w:tcPr>
                <w:tcW w:w="850" w:type="dxa"/>
              </w:tcPr>
            </w:tcPrChange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9" w:author="xiaojiaoxie" w:date="2017-09-01T14:20:45Z">
                  <w:rPr>
                    <w:rFonts w:hint="default" w:ascii="Times New Roman" w:hAnsi="Times New Roman" w:cs="Times New Roman"/>
                    <w:b/>
                    <w:szCs w:val="21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10" w:author="xiaojiaoxie" w:date="2017-09-01T14:20:45Z">
                  <w:rPr>
                    <w:rFonts w:hint="default" w:ascii="Times New Roman" w:hAnsi="Times New Roman" w:cs="Times New Roman"/>
                    <w:szCs w:val="21"/>
                  </w:rPr>
                </w:rPrChange>
              </w:rPr>
              <w:t>0.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lang w:val="en-US" w:eastAsia="zh-CN"/>
                <w:rPrChange w:id="11" w:author="xiaojiaoxie" w:date="2017-09-01T14:20:45Z">
                  <w:rPr>
                    <w:rFonts w:hint="default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1</w:t>
            </w:r>
          </w:p>
        </w:tc>
        <w:tc>
          <w:tcPr>
            <w:tcW w:w="5812" w:type="dxa"/>
            <w:tcBorders>
              <w:left w:val="single" w:color="4472C4" w:themeColor="accent5" w:sz="8" w:space="0"/>
              <w:bottom w:val="single" w:color="auto" w:sz="4" w:space="0"/>
              <w:right w:val="single" w:color="4472C4" w:themeColor="accent5" w:sz="8" w:space="0"/>
              <w:insideV w:val="single" w:sz="8" w:space="0"/>
            </w:tcBorders>
            <w:tcPrChange w:id="12" w:author="xiaojiaoxie" w:date="2017-09-01T14:19:47Z">
              <w:tcPr>
                <w:tcW w:w="5812" w:type="dxa"/>
                <w:tcBorders>
                  <w:left w:val="single" w:color="4472C4" w:themeColor="accent5" w:sz="8" w:space="0"/>
                  <w:right w:val="single" w:color="4472C4" w:themeColor="accent5" w:sz="8" w:space="0"/>
                  <w:insideV w:val="single" w:sz="8" w:space="0"/>
                </w:tcBorders>
              </w:tcPr>
            </w:tcPrChange>
          </w:tcPr>
          <w:p>
            <w:pPr>
              <w:pStyle w:val="29"/>
              <w:ind w:left="420" w:hanging="420"/>
              <w:jc w:val="left"/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13" w:author="xiaojiaoxie" w:date="2017-09-01T14:20:45Z">
                  <w:rPr>
                    <w:rFonts w:hint="default" w:ascii="Times New Roman" w:hAnsi="Times New Roman" w:cs="Times New Roman"/>
                    <w:b/>
                    <w:szCs w:val="21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rPrChange w:id="14" w:author="xiaojiaoxie" w:date="2017-09-01T14:20:45Z">
                  <w:rPr>
                    <w:rFonts w:hint="default" w:ascii="Times New Roman" w:hAnsi="Times New Roman" w:cs="Times New Roman"/>
                    <w:szCs w:val="21"/>
                  </w:rPr>
                </w:rPrChange>
              </w:rPr>
              <w:t>初版，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lang w:val="en-US" w:eastAsia="zh-CN"/>
                <w:rPrChange w:id="15" w:author="xiaojiaoxie" w:date="2017-09-01T14:20:45Z">
                  <w:rPr>
                    <w:rFonts w:hint="default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SeesharpTool.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  <w:rPrChange w:id="16" w:author="xiaojiaoxie" w:date="2017-09-01T14:20:45Z">
                  <w:rPr>
                    <w:rFonts w:hint="eastAsia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JXI.M</w:t>
            </w: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lang w:val="en-US" w:eastAsia="zh-CN"/>
                <w:rPrChange w:id="17" w:author="xiaojiaoxie" w:date="2017-09-01T14:20:45Z">
                  <w:rPr>
                    <w:rFonts w:hint="default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athematics</w:t>
            </w:r>
            <w:r>
              <w:rPr>
                <w:rFonts w:hint="eastAsia" w:ascii="Times New Roman" w:hAnsi="Times New Roman" w:cs="Times New Roman"/>
                <w:b w:val="0"/>
                <w:bCs w:val="0"/>
                <w:szCs w:val="21"/>
                <w:lang w:val="en-US" w:eastAsia="zh-CN"/>
                <w:rPrChange w:id="18" w:author="xiaojiaoxie" w:date="2017-09-01T14:20:45Z">
                  <w:rPr>
                    <w:rFonts w:hint="eastAsia" w:ascii="Times New Roman" w:hAnsi="Times New Roman" w:cs="Times New Roman"/>
                    <w:szCs w:val="21"/>
                    <w:lang w:val="en-US" w:eastAsia="zh-CN"/>
                  </w:rPr>
                </w:rPrChange>
              </w:rPr>
              <w:t>.Curvefitting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tcPrChange w:id="19" w:author="xiaojiaoxie" w:date="2017-09-01T14:19:47Z">
              <w:tcPr>
                <w:tcW w:w="1276" w:type="dxa"/>
              </w:tcPr>
            </w:tcPrChange>
          </w:tcPr>
          <w:p>
            <w:pPr>
              <w:pStyle w:val="29"/>
              <w:ind w:left="420" w:hanging="42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  <w:rPrChange w:id="20" w:author="xiaojiaoxie" w:date="2017-09-01T14:20:45Z">
                  <w:rPr>
                    <w:rFonts w:hint="default" w:ascii="Times New Roman" w:hAnsi="Times New Roman" w:cs="Times New Roman" w:eastAsiaTheme="minorEastAsia"/>
                    <w:b/>
                    <w:szCs w:val="21"/>
                    <w:lang w:val="en-US" w:eastAsia="zh-CN"/>
                  </w:rPr>
                </w:rPrChange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Cs w:val="21"/>
                <w:lang w:val="en-US" w:eastAsia="zh-CN"/>
                <w:rPrChange w:id="21" w:author="xiaojiaoxie" w:date="2017-09-01T14:20:45Z">
                  <w:rPr>
                    <w:rFonts w:hint="default" w:ascii="Times New Roman" w:hAnsi="Times New Roman" w:cs="Times New Roman"/>
                    <w:b/>
                    <w:szCs w:val="21"/>
                    <w:lang w:val="en-US" w:eastAsia="zh-CN"/>
                  </w:rPr>
                </w:rPrChange>
              </w:rPr>
              <w:t>谢晓姣</w:t>
            </w:r>
          </w:p>
        </w:tc>
      </w:tr>
      <w:tr>
        <w:tblPrEx>
          <w:tblBorders>
            <w:top w:val="single" w:color="4472C4" w:themeColor="accent5" w:sz="8" w:space="0"/>
            <w:left w:val="single" w:color="4472C4" w:themeColor="accent5" w:sz="8" w:space="0"/>
            <w:bottom w:val="single" w:color="4472C4" w:themeColor="accent5" w:sz="8" w:space="0"/>
            <w:right w:val="single" w:color="4472C4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2" w:author="xiaojiaoxie" w:date="2017-09-01T14:19:15Z"/>
        </w:trPr>
        <w:tc>
          <w:tcPr>
            <w:tcW w:w="1300" w:type="dxa"/>
            <w:tcBorders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9"/>
              <w:ind w:left="422" w:hanging="422"/>
              <w:jc w:val="center"/>
              <w:rPr>
                <w:ins w:id="23" w:author="xiaojiaoxie" w:date="2017-09-01T14:19:15Z"/>
                <w:rFonts w:hint="default" w:ascii="Times New Roman" w:hAnsi="Times New Roman" w:cs="Times New Roman"/>
                <w:b w:val="0"/>
                <w:bCs w:val="0"/>
                <w:szCs w:val="21"/>
                <w:rPrChange w:id="24" w:author="xiaojiaoxie" w:date="2017-09-01T14:20:45Z">
                  <w:rPr>
                    <w:ins w:id="25" w:author="xiaojiaoxie" w:date="2017-09-01T14:19:15Z"/>
                    <w:rFonts w:hint="default" w:ascii="Times New Roman" w:hAnsi="Times New Roman" w:cs="Times New Roman"/>
                    <w:b/>
                    <w:szCs w:val="21"/>
                  </w:rPr>
                </w:rPrChange>
              </w:rPr>
            </w:pPr>
            <w:ins w:id="26" w:author="xiaojiaoxie" w:date="2017-09-01T14:20:07Z">
              <w:r>
                <w:rPr>
                  <w:rFonts w:hint="default" w:ascii="Times New Roman" w:hAnsi="Times New Roman" w:cs="Times New Roman"/>
                  <w:b w:val="0"/>
                  <w:bCs w:val="0"/>
                  <w:szCs w:val="21"/>
                  <w:rPrChange w:id="27" w:author="xiaojiaoxie" w:date="2017-09-01T14:20:45Z">
                    <w:rPr>
                      <w:rFonts w:hint="default" w:ascii="Times New Roman" w:hAnsi="Times New Roman" w:cs="Times New Roman"/>
                      <w:szCs w:val="21"/>
                    </w:rPr>
                  </w:rPrChange>
                </w:rPr>
                <w:t>2017/0</w:t>
              </w:r>
            </w:ins>
            <w:ins w:id="29" w:author="xiaojiaoxie" w:date="2017-09-01T14:20:09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30" w:author="xiaojiaoxie" w:date="2017-09-01T14:20:45Z">
                    <w:rPr>
                      <w:rFonts w:hint="eastAsia" w:ascii="Times New Roman" w:hAnsi="Times New Roman" w:cs="Times New Roman"/>
                      <w:szCs w:val="21"/>
                      <w:lang w:val="en-US" w:eastAsia="zh-CN"/>
                    </w:rPr>
                  </w:rPrChange>
                </w:rPr>
                <w:t>9</w:t>
              </w:r>
            </w:ins>
            <w:ins w:id="32" w:author="xiaojiaoxie" w:date="2017-09-01T14:20:07Z">
              <w:r>
                <w:rPr>
                  <w:rFonts w:hint="default" w:ascii="Times New Roman" w:hAnsi="Times New Roman" w:cs="Times New Roman"/>
                  <w:b w:val="0"/>
                  <w:bCs w:val="0"/>
                  <w:szCs w:val="21"/>
                  <w:rPrChange w:id="33" w:author="xiaojiaoxie" w:date="2017-09-01T14:20:45Z">
                    <w:rPr>
                      <w:rFonts w:hint="default" w:ascii="Times New Roman" w:hAnsi="Times New Roman" w:cs="Times New Roman"/>
                      <w:szCs w:val="21"/>
                    </w:rPr>
                  </w:rPrChange>
                </w:rPr>
                <w:t>/0</w:t>
              </w:r>
            </w:ins>
            <w:ins w:id="35" w:author="xiaojiaoxie" w:date="2017-09-01T14:20:11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36" w:author="xiaojiaoxie" w:date="2017-09-01T14:20:45Z">
                    <w:rPr>
                      <w:rFonts w:hint="eastAsia" w:ascii="Times New Roman" w:hAnsi="Times New Roman" w:cs="Times New Roman"/>
                      <w:szCs w:val="21"/>
                      <w:lang w:val="en-US" w:eastAsia="zh-CN"/>
                    </w:rPr>
                  </w:rPrChange>
                </w:rPr>
                <w:t>1</w:t>
              </w:r>
            </w:ins>
          </w:p>
        </w:tc>
        <w:tc>
          <w:tcPr>
            <w:tcW w:w="850" w:type="dxa"/>
          </w:tcPr>
          <w:p>
            <w:pPr>
              <w:pStyle w:val="29"/>
              <w:ind w:left="422" w:hanging="422"/>
              <w:jc w:val="center"/>
              <w:rPr>
                <w:ins w:id="38" w:author="xiaojiaoxie" w:date="2017-09-01T14:19:15Z"/>
                <w:rFonts w:hint="eastAsia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  <w:rPrChange w:id="39" w:author="xiaojiaoxie" w:date="2017-09-01T14:20:45Z">
                  <w:rPr>
                    <w:ins w:id="40" w:author="xiaojiaoxie" w:date="2017-09-01T14:19:15Z"/>
                    <w:rFonts w:hint="eastAsia" w:ascii="Times New Roman" w:hAnsi="Times New Roman" w:cs="Times New Roman" w:eastAsiaTheme="minorEastAsia"/>
                    <w:b/>
                    <w:szCs w:val="21"/>
                    <w:lang w:val="en-US" w:eastAsia="zh-CN"/>
                  </w:rPr>
                </w:rPrChange>
              </w:rPr>
            </w:pPr>
            <w:ins w:id="41" w:author="xiaojiaoxie" w:date="2017-09-01T14:20:13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42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0.</w:t>
              </w:r>
            </w:ins>
            <w:ins w:id="44" w:author="xiaojiaoxie" w:date="2017-09-01T14:20:14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45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2</w:t>
              </w:r>
            </w:ins>
          </w:p>
        </w:tc>
        <w:tc>
          <w:tcPr>
            <w:tcW w:w="5812" w:type="dxa"/>
            <w:tcBorders>
              <w:left w:val="single" w:color="4472C4" w:themeColor="accent5" w:sz="8" w:space="0"/>
              <w:bottom w:val="single" w:color="4472C4" w:themeColor="accent5" w:sz="8" w:space="0"/>
              <w:right w:val="single" w:color="4472C4" w:themeColor="accent5" w:sz="8" w:space="0"/>
              <w:insideV w:val="single" w:sz="8" w:space="0"/>
            </w:tcBorders>
          </w:tcPr>
          <w:p>
            <w:pPr>
              <w:pStyle w:val="29"/>
              <w:ind w:left="422" w:hanging="422"/>
              <w:jc w:val="center"/>
              <w:rPr>
                <w:ins w:id="47" w:author="xiaojiaoxie" w:date="2017-09-01T14:19:15Z"/>
                <w:rFonts w:hint="eastAsia" w:ascii="Times New Roman" w:hAnsi="Times New Roman" w:cs="Times New Roman" w:eastAsiaTheme="minorEastAsia"/>
                <w:b w:val="0"/>
                <w:bCs w:val="0"/>
                <w:szCs w:val="21"/>
                <w:lang w:val="en-US" w:eastAsia="zh-CN"/>
                <w:rPrChange w:id="48" w:author="xiaojiaoxie" w:date="2017-09-01T14:20:45Z">
                  <w:rPr>
                    <w:ins w:id="49" w:author="xiaojiaoxie" w:date="2017-09-01T14:19:15Z"/>
                    <w:rFonts w:hint="eastAsia" w:ascii="Times New Roman" w:hAnsi="Times New Roman" w:cs="Times New Roman" w:eastAsiaTheme="minorEastAsia"/>
                    <w:b/>
                    <w:szCs w:val="21"/>
                    <w:lang w:val="en-US" w:eastAsia="zh-CN"/>
                  </w:rPr>
                </w:rPrChange>
              </w:rPr>
            </w:pPr>
            <w:ins w:id="50" w:author="xiaojiaoxie" w:date="2017-09-01T14:20:19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51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添加</w:t>
              </w:r>
            </w:ins>
            <w:ins w:id="53" w:author="xiaojiaoxie" w:date="2017-09-01T14:20:28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54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B</w:t>
              </w:r>
            </w:ins>
            <w:ins w:id="56" w:author="xiaojiaoxie" w:date="2017-09-01T14:20:25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57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样条拟合</w:t>
              </w:r>
            </w:ins>
            <w:ins w:id="59" w:author="xiaojiaoxie" w:date="2017-09-01T14:20:30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60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，</w:t>
              </w:r>
            </w:ins>
            <w:ins w:id="62" w:author="xiaojiaoxie" w:date="2017-09-01T14:20:33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63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加入</w:t>
              </w:r>
            </w:ins>
            <w:ins w:id="65" w:author="xiaojiaoxie" w:date="2017-09-01T14:20:38Z">
              <w:r>
                <w:rPr>
                  <w:rFonts w:hint="eastAsia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66" w:author="xiaojiaoxie" w:date="2017-09-01T14:20:45Z">
                    <w:rPr>
                      <w:rFonts w:hint="eastAsia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权重</w:t>
              </w:r>
            </w:ins>
          </w:p>
        </w:tc>
        <w:tc>
          <w:tcPr>
            <w:tcW w:w="1276" w:type="dxa"/>
          </w:tcPr>
          <w:p>
            <w:pPr>
              <w:pStyle w:val="29"/>
              <w:ind w:left="422" w:hanging="422"/>
              <w:jc w:val="center"/>
              <w:rPr>
                <w:ins w:id="68" w:author="xiaojiaoxie" w:date="2017-09-01T14:19:15Z"/>
                <w:rFonts w:hint="default" w:ascii="Times New Roman" w:hAnsi="Times New Roman" w:cs="Times New Roman"/>
                <w:b w:val="0"/>
                <w:bCs w:val="0"/>
                <w:szCs w:val="21"/>
                <w:rPrChange w:id="69" w:author="xiaojiaoxie" w:date="2017-09-01T14:20:45Z">
                  <w:rPr>
                    <w:ins w:id="70" w:author="xiaojiaoxie" w:date="2017-09-01T14:19:15Z"/>
                    <w:rFonts w:hint="default" w:ascii="Times New Roman" w:hAnsi="Times New Roman" w:cs="Times New Roman"/>
                    <w:b/>
                    <w:szCs w:val="21"/>
                  </w:rPr>
                </w:rPrChange>
              </w:rPr>
            </w:pPr>
            <w:ins w:id="71" w:author="xiaojiaoxie" w:date="2017-09-01T14:20:41Z">
              <w:r>
                <w:rPr>
                  <w:rFonts w:hint="default" w:ascii="Times New Roman" w:hAnsi="Times New Roman" w:cs="Times New Roman"/>
                  <w:b w:val="0"/>
                  <w:bCs w:val="0"/>
                  <w:szCs w:val="21"/>
                  <w:lang w:val="en-US" w:eastAsia="zh-CN"/>
                  <w:rPrChange w:id="72" w:author="xiaojiaoxie" w:date="2017-09-01T14:20:45Z">
                    <w:rPr>
                      <w:rFonts w:hint="default" w:ascii="Times New Roman" w:hAnsi="Times New Roman" w:cs="Times New Roman"/>
                      <w:b/>
                      <w:szCs w:val="21"/>
                      <w:lang w:val="en-US" w:eastAsia="zh-CN"/>
                    </w:rPr>
                  </w:rPrChange>
                </w:rPr>
                <w:t>谢晓姣</w:t>
              </w:r>
            </w:ins>
          </w:p>
        </w:tc>
      </w:tr>
    </w:tbl>
    <w:p>
      <w:pPr>
        <w:rPr>
          <w:rFonts w:hint="default" w:ascii="Times New Roman" w:hAnsi="Times New Roman" w:cs="Times New Roman"/>
          <w:b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</w:p>
    <w:p>
      <w:pPr>
        <w:autoSpaceDE w:val="0"/>
        <w:autoSpaceDN w:val="0"/>
        <w:adjustRightInd w:val="0"/>
        <w:jc w:val="center"/>
        <w:rPr>
          <w:rFonts w:hint="eastAsia" w:ascii="Times New Roman" w:hAnsi="Times New Roman" w:eastAsia="宋体" w:cs="Times New Roman"/>
          <w:b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cs="Times New Roman"/>
          <w:b/>
          <w:color w:val="000000"/>
          <w:kern w:val="0"/>
          <w:sz w:val="32"/>
          <w:szCs w:val="32"/>
          <w:lang w:val="en-US" w:eastAsia="zh-CN"/>
        </w:rPr>
        <w:t>目录</w:t>
      </w:r>
    </w:p>
    <w:p>
      <w:pPr>
        <w:pStyle w:val="10"/>
        <w:tabs>
          <w:tab w:val="right" w:leader="dot" w:pos="8306"/>
        </w:tabs>
      </w:pPr>
      <w:r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  <w:fldChar w:fldCharType="begin"/>
      </w:r>
      <w:r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_Toc2595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CurveFitting</w:t>
      </w:r>
      <w:r>
        <w:tab/>
      </w:r>
      <w:r>
        <w:fldChar w:fldCharType="begin"/>
      </w:r>
      <w:r>
        <w:instrText xml:space="preserve"> PAGEREF _Toc2595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_Toc14626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default"/>
        </w:rPr>
        <w:t>概要</w:t>
      </w:r>
      <w:r>
        <w:tab/>
      </w:r>
      <w:r>
        <w:fldChar w:fldCharType="begin"/>
      </w:r>
      <w:r>
        <w:instrText xml:space="preserve"> PAGEREF _Toc14626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_Toc16014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1.1.1. </w:t>
      </w:r>
      <w:r>
        <w:rPr>
          <w:rFonts w:hint="default"/>
        </w:rPr>
        <w:t>功能概述</w:t>
      </w:r>
      <w:r>
        <w:tab/>
      </w:r>
      <w:r>
        <w:fldChar w:fldCharType="begin"/>
      </w:r>
      <w:r>
        <w:instrText xml:space="preserve"> PAGEREF _Toc16014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_Toc23297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1.1.2. </w:t>
      </w:r>
      <w:r>
        <w:rPr>
          <w:rFonts w:hint="default"/>
          <w:lang w:val="en-US" w:eastAsia="zh-CN"/>
        </w:rPr>
        <w:t>线性拟合</w:t>
      </w:r>
      <w:r>
        <w:tab/>
      </w:r>
      <w:r>
        <w:fldChar w:fldCharType="begin"/>
      </w:r>
      <w:r>
        <w:instrText xml:space="preserve"> PAGEREF _Toc23297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_Toc5044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1.1.3. </w:t>
      </w:r>
      <w:r>
        <w:rPr>
          <w:rFonts w:hint="default"/>
          <w:lang w:val="en-US" w:eastAsia="zh-CN"/>
        </w:rPr>
        <w:t>指数拟合</w:t>
      </w:r>
      <w:r>
        <w:tab/>
      </w:r>
      <w:r>
        <w:fldChar w:fldCharType="begin"/>
      </w:r>
      <w:r>
        <w:instrText xml:space="preserve"> PAGEREF _Toc5044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_Toc17132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1.1.4. </w:t>
      </w:r>
      <w:r>
        <w:rPr>
          <w:rFonts w:hint="default"/>
          <w:lang w:val="en-US" w:eastAsia="zh-CN"/>
        </w:rPr>
        <w:t>多项式拟合</w:t>
      </w:r>
      <w:r>
        <w:tab/>
      </w:r>
      <w:r>
        <w:fldChar w:fldCharType="begin"/>
      </w:r>
      <w:r>
        <w:instrText xml:space="preserve"> PAGEREF _Toc17132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_Toc24317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1.1.5. </w:t>
      </w:r>
      <w:r>
        <w:rPr>
          <w:rFonts w:hint="eastAsia"/>
          <w:lang w:val="en-US" w:eastAsia="zh-CN"/>
        </w:rPr>
        <w:t>B样条拟合</w:t>
      </w:r>
      <w:r>
        <w:tab/>
      </w:r>
      <w:r>
        <w:fldChar w:fldCharType="begin"/>
      </w:r>
      <w:r>
        <w:instrText xml:space="preserve"> PAGEREF _Toc24317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begin"/>
      </w:r>
      <w:r>
        <w:rPr>
          <w:rFonts w:hint="default" w:ascii="Times New Roman" w:hAnsi="Times New Roman" w:cs="Times New Roman"/>
          <w:kern w:val="0"/>
          <w:szCs w:val="32"/>
        </w:rPr>
        <w:instrText xml:space="preserve"> HYPERLINK \l _Toc11403 </w:instrText>
      </w:r>
      <w:r>
        <w:rPr>
          <w:rFonts w:hint="default" w:ascii="Times New Roman" w:hAnsi="Times New Roman" w:cs="Times New Roman"/>
          <w:kern w:val="0"/>
          <w:szCs w:val="32"/>
        </w:rPr>
        <w:fldChar w:fldCharType="separate"/>
      </w:r>
      <w:r>
        <w:rPr>
          <w:rFonts w:hint="default" w:ascii="宋体" w:hAnsi="宋体" w:eastAsia="宋体" w:cs="宋体"/>
        </w:rPr>
        <w:t xml:space="preserve">1.2. </w:t>
      </w:r>
      <w:r>
        <w:rPr>
          <w:rFonts w:hint="default"/>
          <w:lang w:val="en-US" w:eastAsia="zh-CN"/>
        </w:rPr>
        <w:t>C#</w:t>
      </w:r>
      <w:r>
        <w:rPr>
          <w:rFonts w:hint="eastAsia"/>
          <w:lang w:val="en-US" w:eastAsia="zh-CN"/>
        </w:rPr>
        <w:t>静态</w:t>
      </w:r>
      <w:r>
        <w:rPr>
          <w:rFonts w:hint="default"/>
          <w:lang w:val="en-US" w:eastAsia="zh-CN"/>
        </w:rPr>
        <w:t>类库</w:t>
      </w:r>
      <w:r>
        <w:tab/>
      </w:r>
      <w:r>
        <w:fldChar w:fldCharType="begin"/>
      </w:r>
      <w:r>
        <w:instrText xml:space="preserve"> PAGEREF _Toc11403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autoSpaceDE w:val="0"/>
        <w:autoSpaceDN w:val="0"/>
        <w:adjustRightInd w:val="0"/>
        <w:jc w:val="left"/>
        <w:rPr>
          <w:rFonts w:hint="default" w:ascii="Times New Roman" w:hAnsi="Times New Roman" w:cs="Times New Roman"/>
          <w:b/>
          <w:color w:val="000000"/>
          <w:kern w:val="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kern w:val="0"/>
          <w:szCs w:val="32"/>
        </w:rPr>
        <w:fldChar w:fldCharType="end"/>
      </w:r>
    </w:p>
    <w:p>
      <w:pPr>
        <w:pStyle w:val="3"/>
        <w:keepLines/>
        <w:numPr>
          <w:ilvl w:val="0"/>
          <w:numId w:val="2"/>
        </w:numPr>
        <w:adjustRightInd/>
        <w:spacing w:before="120" w:after="0" w:line="415" w:lineRule="auto"/>
        <w:rPr>
          <w:rFonts w:hint="default" w:ascii="Times New Roman" w:hAnsi="Times New Roman" w:cs="Times New Roma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bookmarkStart w:id="0" w:name="_Toc485732300"/>
      <w:bookmarkStart w:id="1" w:name="_Toc1482"/>
      <w:bookmarkStart w:id="2" w:name="_Toc484461705"/>
    </w:p>
    <w:p>
      <w:pPr>
        <w:pStyle w:val="2"/>
        <w:ind w:left="0" w:leftChars="0" w:firstLine="0" w:firstLineChars="0"/>
        <w:rPr>
          <w:rFonts w:hint="eastAsia"/>
          <w:lang w:val="en-US" w:eastAsia="zh-CN"/>
        </w:rPr>
      </w:pPr>
      <w:bookmarkStart w:id="3" w:name="_Toc2595"/>
      <w:r>
        <w:rPr>
          <w:rFonts w:hint="eastAsia"/>
          <w:lang w:val="en-US" w:eastAsia="zh-CN"/>
        </w:rPr>
        <w:t>CurveFitting</w:t>
      </w:r>
      <w:bookmarkEnd w:id="3"/>
    </w:p>
    <w:p>
      <w:pPr>
        <w:pStyle w:val="3"/>
        <w:rPr>
          <w:rFonts w:hint="default"/>
        </w:rPr>
      </w:pPr>
      <w:bookmarkStart w:id="4" w:name="_Toc14626"/>
      <w:r>
        <w:rPr>
          <w:rFonts w:hint="default"/>
        </w:rPr>
        <w:t>概要</w:t>
      </w:r>
      <w:bookmarkEnd w:id="0"/>
      <w:bookmarkEnd w:id="1"/>
      <w:bookmarkEnd w:id="2"/>
      <w:bookmarkEnd w:id="4"/>
    </w:p>
    <w:p>
      <w:pPr>
        <w:pStyle w:val="4"/>
        <w:ind w:left="0" w:leftChars="0" w:firstLine="0" w:firstLineChars="0"/>
        <w:rPr>
          <w:rFonts w:hint="default"/>
        </w:rPr>
      </w:pPr>
      <w:bookmarkStart w:id="5" w:name="_Toc485732301"/>
      <w:bookmarkStart w:id="6" w:name="_Toc17650"/>
      <w:bookmarkStart w:id="7" w:name="_Toc484461706"/>
      <w:bookmarkStart w:id="8" w:name="_Toc16014"/>
      <w:r>
        <w:rPr>
          <w:rFonts w:hint="default"/>
        </w:rPr>
        <w:t>功能概述</w:t>
      </w:r>
      <w:bookmarkEnd w:id="5"/>
      <w:bookmarkEnd w:id="6"/>
      <w:bookmarkEnd w:id="7"/>
      <w:bookmarkEnd w:id="8"/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曲线拟合包括线性拟合、指数拟合</w:t>
      </w:r>
      <w:r>
        <w:rPr>
          <w:rFonts w:hint="eastAsia" w:cs="Times New Roman"/>
          <w:sz w:val="24"/>
          <w:szCs w:val="24"/>
          <w:lang w:val="en-US" w:eastAsia="zh-CN"/>
        </w:rPr>
        <w:t>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多项式拟合</w:t>
      </w:r>
      <w:r>
        <w:rPr>
          <w:rFonts w:hint="eastAsia" w:cs="Times New Roman"/>
          <w:sz w:val="24"/>
          <w:szCs w:val="24"/>
          <w:lang w:val="en-US" w:eastAsia="zh-CN"/>
        </w:rPr>
        <w:t>、样条拟合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：</w:t>
      </w:r>
    </w:p>
    <w:p>
      <w:pPr>
        <w:ind w:firstLine="42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9" w:name="_Toc3297"/>
      <w:bookmarkStart w:id="10" w:name="_Toc23297"/>
      <w:r>
        <w:rPr>
          <w:rFonts w:hint="default"/>
          <w:lang w:val="en-US" w:eastAsia="zh-CN"/>
        </w:rPr>
        <w:t>线性拟合</w:t>
      </w:r>
      <w:bookmarkEnd w:id="9"/>
      <w:bookmarkEnd w:id="10"/>
    </w:p>
    <w:p>
      <w:pPr>
        <w:rPr>
          <w:rFonts w:hint="default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假设输入的数据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i=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1,2,...,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eastAsia" w:cs="Times New Roman"/>
          <w:sz w:val="24"/>
          <w:szCs w:val="24"/>
          <w:lang w:val="en-US" w:eastAsia="zh-CN"/>
        </w:rPr>
        <w:t>）大体满足线性关系，可近似采用线性方程：</w:t>
      </w:r>
    </w:p>
    <w:p>
      <w:pPr>
        <w:jc w:val="right"/>
        <w:rPr>
          <w:rFonts w:hint="eastAsia" w:ascii="Arial" w:hAnsi="Arial" w:eastAsia="黑体" w:cs="Times New Roman"/>
          <w:kern w:val="2"/>
          <w:sz w:val="20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49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cs="Times New Roman"/>
          <w:position w:val="-10"/>
          <w:sz w:val="24"/>
          <w:szCs w:val="24"/>
          <w:lang w:val="en-US" w:eastAsia="zh-CN"/>
        </w:rPr>
        <w:t xml:space="preserve">                      </w: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t xml:space="preserve">公式 </w: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instrText xml:space="preserve"> STYLEREF 1 \s </w:instrTex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t>1</w: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kern w:val="2"/>
          <w:sz w:val="20"/>
          <w:szCs w:val="24"/>
          <w:lang w:val="en-US" w:eastAsia="zh-CN" w:bidi="ar-SA"/>
        </w:rPr>
        <w:t>.</w: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fldChar w:fldCharType="begin"/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instrText xml:space="preserve"> SEQ 公式 \* ARABIC \s 1 </w:instrTex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fldChar w:fldCharType="separate"/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t>1</w:t>
      </w:r>
      <w:r>
        <w:rPr>
          <w:rFonts w:ascii="Arial" w:hAnsi="Arial" w:eastAsia="黑体" w:cs="Times New Roman"/>
          <w:kern w:val="2"/>
          <w:sz w:val="20"/>
          <w:szCs w:val="24"/>
          <w:lang w:val="en-US" w:eastAsia="zh-CN" w:bidi="ar-SA"/>
        </w:rPr>
        <w:fldChar w:fldCharType="end"/>
      </w: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拟合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8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的函数关系。利用最小二乘法，即选择合适的参数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，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，使得误差平方和：</w:t>
      </w:r>
    </w:p>
    <w:p>
      <w:pPr>
        <w:pStyle w:val="6"/>
        <w:jc w:val="righ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28"/>
          <w:sz w:val="24"/>
          <w:szCs w:val="24"/>
          <w:lang w:val="en-US" w:eastAsia="zh-CN"/>
        </w:rPr>
        <w:object>
          <v:shape id="_x0000_i1030" o:spt="75" type="#_x0000_t75" style="height:34pt;width:132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28"/>
          <w:sz w:val="24"/>
          <w:szCs w:val="24"/>
          <w:lang w:val="en-US" w:eastAsia="zh-CN"/>
        </w:rPr>
        <w:t xml:space="preserve">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2</w:t>
      </w:r>
      <w:r>
        <w:fldChar w:fldCharType="end"/>
      </w: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达到最小值。根据通常求最小值方法，要使式（1.2）极小，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，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b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必须满足下列方程组：</w:t>
      </w: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</w:p>
    <w:p>
      <w:pPr>
        <w:pStyle w:val="6"/>
        <w:jc w:val="righ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62"/>
          <w:sz w:val="24"/>
          <w:szCs w:val="24"/>
          <w:lang w:val="en-US" w:eastAsia="zh-CN"/>
        </w:rPr>
        <w:object>
          <v:shape id="_x0000_i1031" o:spt="75" type="#_x0000_t75" style="height:67.95pt;width:14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2"/>
          <w:sz w:val="24"/>
          <w:szCs w:val="24"/>
          <w:lang w:val="en-US" w:eastAsia="zh-CN"/>
        </w:rPr>
        <w:t xml:space="preserve">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3</w:t>
      </w:r>
      <w:r>
        <w:fldChar w:fldCharType="end"/>
      </w: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或者：</w:t>
      </w:r>
    </w:p>
    <w:p>
      <w:pPr>
        <w:pStyle w:val="6"/>
        <w:jc w:val="righ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  <w:r>
        <w:rPr>
          <w:rFonts w:hint="eastAsia" w:cs="Times New Roman"/>
          <w:position w:val="-68"/>
          <w:sz w:val="24"/>
          <w:szCs w:val="24"/>
          <w:lang w:val="en-US" w:eastAsia="zh-CN"/>
        </w:rPr>
        <w:object>
          <v:shape id="_x0000_i1097" o:spt="75" alt="" type="#_x0000_t75" style="height:74pt;width:24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f"/>
            <w10:wrap type="none"/>
            <w10:anchorlock/>
          </v:shape>
          <o:OLEObject Type="Embed" ProgID="Equation.DSMT4" ShapeID="_x0000_i1097" DrawAspect="Content" ObjectID="_1468075732" r:id="rId18">
            <o:LockedField>false</o:LockedField>
          </o:OLEObject>
        </w:object>
      </w:r>
      <w:r>
        <w:rPr>
          <w:rFonts w:hint="eastAsia" w:cs="Times New Roman"/>
          <w:position w:val="-76"/>
          <w:sz w:val="24"/>
          <w:szCs w:val="24"/>
          <w:lang w:val="en-US" w:eastAsia="zh-CN"/>
        </w:rPr>
        <w:t xml:space="preserve">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4</w:t>
      </w:r>
      <w:r>
        <w:fldChar w:fldCharType="end"/>
      </w:r>
    </w:p>
    <w:p>
      <w:pPr>
        <w:jc w:val="left"/>
        <w:rPr>
          <w:del w:id="74" w:author="xiaojiaoxie" w:date="2017-09-01T14:06:22Z"/>
          <w:rFonts w:hint="eastAsia" w:cs="Times New Roman"/>
          <w:i w:val="0"/>
          <w:iCs w:val="0"/>
          <w:sz w:val="24"/>
          <w:szCs w:val="24"/>
          <w:lang w:val="en-US" w:eastAsia="zh-CN"/>
        </w:rPr>
      </w:pPr>
      <w:ins w:id="75" w:author="xiaojiaoxie" w:date="2017-09-01T14:06:27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w</w:t>
        </w:r>
      </w:ins>
      <w:ins w:id="76" w:author="xiaojiaoxie" w:date="2017-09-01T14:06:29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为</w:t>
        </w:r>
      </w:ins>
      <w:ins w:id="77" w:author="xiaojiaoxie" w:date="2017-09-01T14:06:33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权重</w:t>
        </w:r>
      </w:ins>
      <w:ins w:id="78" w:author="xiaojiaoxie" w:date="2017-09-01T14:06:34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矩阵</w:t>
        </w:r>
      </w:ins>
      <w:ins w:id="79" w:author="xiaojiaoxie" w:date="2017-09-01T14:06:36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，</w:t>
        </w:r>
      </w:ins>
      <w:ins w:id="80" w:author="xiaojiaoxie" w:date="2017-09-01T14:10:20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用户</w:t>
        </w:r>
      </w:ins>
      <w:ins w:id="81" w:author="xiaojiaoxie" w:date="2017-09-01T14:10:22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没有</w:t>
        </w:r>
      </w:ins>
      <w:ins w:id="82" w:author="xiaojiaoxie" w:date="2017-09-01T14:10:26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提供时</w:t>
        </w:r>
      </w:ins>
      <w:ins w:id="83" w:author="xiaojiaoxie" w:date="2017-09-01T14:10:31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为</w:t>
        </w:r>
      </w:ins>
      <w:ins w:id="84" w:author="xiaojiaoxie" w:date="2017-09-01T14:10:33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全1</w:t>
        </w:r>
      </w:ins>
      <w:ins w:id="85" w:author="xiaojiaoxie" w:date="2017-09-01T14:10:34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的</w:t>
        </w:r>
      </w:ins>
      <w:ins w:id="86" w:author="xiaojiaoxie" w:date="2017-09-01T14:10:38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对角</w:t>
        </w:r>
      </w:ins>
      <w:ins w:id="87" w:author="xiaojiaoxie" w:date="2017-09-01T14:10:42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矩阵，</w:t>
        </w:r>
      </w:ins>
      <w:ins w:id="88" w:author="xiaojiaoxie" w:date="2017-09-01T14:06:47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求解</w:t>
        </w:r>
      </w:ins>
      <w:ins w:id="89" w:author="xiaojiaoxie" w:date="2017-09-01T14:06:50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线性</w:t>
        </w:r>
      </w:ins>
      <w:ins w:id="90" w:author="xiaojiaoxie" w:date="2017-09-01T14:07:05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方程组</w:t>
        </w:r>
      </w:ins>
      <w:ins w:id="91" w:author="xiaojiaoxie" w:date="2017-09-01T14:07:19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得到</w:t>
        </w:r>
      </w:ins>
      <w:ins w:id="92" w:author="xiaojiaoxie" w:date="2017-09-01T14:07:22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a</w:t>
        </w:r>
      </w:ins>
      <w:ins w:id="93" w:author="xiaojiaoxie" w:date="2017-09-01T14:07:24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、</w:t>
        </w:r>
      </w:ins>
      <w:ins w:id="94" w:author="xiaojiaoxie" w:date="2017-09-01T14:07:26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t>b。</w:t>
        </w:r>
      </w:ins>
      <w:del w:id="95" w:author="xiaojiaoxie" w:date="2017-09-01T14:06:22Z">
        <w:r>
          <w:rPr>
            <w:rFonts w:hint="eastAsia" w:cs="Times New Roman"/>
            <w:i w:val="0"/>
            <w:iCs w:val="0"/>
            <w:sz w:val="24"/>
            <w:szCs w:val="24"/>
            <w:lang w:val="en-US" w:eastAsia="zh-CN"/>
          </w:rPr>
          <w:delText>解得：</w:delText>
        </w:r>
      </w:del>
    </w:p>
    <w:p>
      <w:pPr>
        <w:jc w:val="left"/>
        <w:rPr>
          <w:del w:id="96" w:author="xiaojiaoxie" w:date="2017-09-01T14:06:22Z"/>
          <w:rFonts w:hint="eastAsia" w:cs="Times New Roman"/>
          <w:i w:val="0"/>
          <w:iCs w:val="0"/>
          <w:sz w:val="24"/>
          <w:szCs w:val="24"/>
          <w:lang w:val="en-US" w:eastAsia="zh-CN"/>
        </w:rPr>
      </w:pPr>
    </w:p>
    <w:p>
      <w:pPr>
        <w:pStyle w:val="6"/>
        <w:jc w:val="right"/>
        <w:rPr>
          <w:del w:id="97" w:author="xiaojiaoxie" w:date="2017-09-01T14:06:22Z"/>
          <w:rFonts w:hint="eastAsia" w:cs="Times New Roman"/>
          <w:i w:val="0"/>
          <w:iCs w:val="0"/>
          <w:sz w:val="24"/>
          <w:szCs w:val="24"/>
          <w:lang w:val="en-US" w:eastAsia="zh-CN"/>
        </w:rPr>
      </w:pPr>
      <w:del w:id="98" w:author="xiaojiaoxie" w:date="2017-09-01T14:06:22Z"/>
      <w:del w:id="99" w:author="xiaojiaoxie" w:date="2017-09-01T14:06:22Z"/>
      <w:del w:id="100" w:author="xiaojiaoxie" w:date="2017-09-01T14:06:22Z"/>
      <w:del w:id="101" w:author="xiaojiaoxie" w:date="2017-09-01T14:06:22Z">
        <w:r>
          <w:rPr>
            <w:rFonts w:hint="default" w:ascii="Times New Roman" w:hAnsi="Times New Roman" w:cs="Times New Roman"/>
            <w:position w:val="-78"/>
            <w:sz w:val="24"/>
            <w:szCs w:val="24"/>
            <w:lang w:val="en-US" w:eastAsia="zh-CN"/>
          </w:rPr>
          <w:object>
            <v:shape id="_x0000_i1032" o:spt="75" type="#_x0000_t75" style="height:84pt;width:143pt;" o:ole="t" filled="f" o:preferrelative="t" stroked="f" coordsize="21600,21600">
              <v:path/>
              <v:fill on="f" focussize="0,0"/>
              <v:stroke on="f"/>
              <v:imagedata r:id="rId21" o:title=""/>
              <o:lock v:ext="edit" aspectratio="f"/>
              <w10:wrap type="none"/>
              <w10:anchorlock/>
            </v:shape>
            <o:OLEObject Type="Embed" ProgID="Equation.DSMT4" ShapeID="_x0000_i1032" DrawAspect="Content" ObjectID="_1468075733" r:id="rId20">
              <o:LockedField>false</o:LockedField>
            </o:OLEObject>
          </w:object>
        </w:r>
      </w:del>
      <w:del w:id="103" w:author="xiaojiaoxie" w:date="2017-09-01T14:06:22Z"/>
      <w:del w:id="104" w:author="xiaojiaoxie" w:date="2017-09-01T14:06:22Z">
        <w:r>
          <w:rPr>
            <w:rFonts w:hint="eastAsia" w:ascii="Times New Roman" w:hAnsi="Times New Roman" w:cs="Times New Roman"/>
            <w:position w:val="-78"/>
            <w:sz w:val="24"/>
            <w:szCs w:val="24"/>
            <w:lang w:val="en-US" w:eastAsia="zh-CN"/>
          </w:rPr>
          <w:delText xml:space="preserve">             </w:delText>
        </w:r>
      </w:del>
      <w:del w:id="105" w:author="xiaojiaoxie" w:date="2017-09-01T14:06:22Z">
        <w:r>
          <w:rPr/>
          <w:delText xml:space="preserve">公式 </w:delText>
        </w:r>
      </w:del>
      <w:del w:id="106" w:author="xiaojiaoxie" w:date="2017-09-01T14:06:22Z">
        <w:r>
          <w:rPr/>
          <w:fldChar w:fldCharType="begin"/>
        </w:r>
      </w:del>
      <w:del w:id="107" w:author="xiaojiaoxie" w:date="2017-09-01T14:06:22Z">
        <w:r>
          <w:rPr/>
          <w:delInstrText xml:space="preserve"> STYLEREF 1 \s </w:delInstrText>
        </w:r>
      </w:del>
      <w:del w:id="108" w:author="xiaojiaoxie" w:date="2017-09-01T14:06:22Z">
        <w:r>
          <w:rPr/>
          <w:fldChar w:fldCharType="separate"/>
        </w:r>
      </w:del>
      <w:del w:id="109" w:author="xiaojiaoxie" w:date="2017-09-01T14:06:22Z">
        <w:r>
          <w:rPr/>
          <w:delText>1</w:delText>
        </w:r>
      </w:del>
      <w:del w:id="110" w:author="xiaojiaoxie" w:date="2017-09-01T14:06:22Z">
        <w:r>
          <w:rPr/>
          <w:fldChar w:fldCharType="end"/>
        </w:r>
      </w:del>
      <w:del w:id="111" w:author="xiaojiaoxie" w:date="2017-09-01T14:06:22Z">
        <w:r>
          <w:rPr>
            <w:rFonts w:hint="eastAsia"/>
            <w:lang w:eastAsia="zh-CN"/>
          </w:rPr>
          <w:delText>.</w:delText>
        </w:r>
      </w:del>
      <w:del w:id="112" w:author="xiaojiaoxie" w:date="2017-09-01T14:06:22Z">
        <w:r>
          <w:rPr/>
          <w:fldChar w:fldCharType="begin"/>
        </w:r>
      </w:del>
      <w:del w:id="113" w:author="xiaojiaoxie" w:date="2017-09-01T14:06:22Z">
        <w:r>
          <w:rPr/>
          <w:delInstrText xml:space="preserve"> SEQ 公式 \* ARABIC \s 1 </w:delInstrText>
        </w:r>
      </w:del>
      <w:del w:id="114" w:author="xiaojiaoxie" w:date="2017-09-01T14:06:22Z">
        <w:r>
          <w:rPr/>
          <w:fldChar w:fldCharType="separate"/>
        </w:r>
      </w:del>
      <w:del w:id="115" w:author="xiaojiaoxie" w:date="2017-09-01T14:06:22Z">
        <w:r>
          <w:rPr/>
          <w:delText>5</w:delText>
        </w:r>
      </w:del>
      <w:del w:id="116" w:author="xiaojiaoxie" w:date="2017-09-01T14:06:22Z">
        <w:r>
          <w:rPr/>
          <w:fldChar w:fldCharType="end"/>
        </w:r>
      </w:del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cs="Times New Roman"/>
          <w:i w:val="0"/>
          <w:iCs w:val="0"/>
          <w:sz w:val="24"/>
          <w:szCs w:val="24"/>
          <w:lang w:val="en-US" w:eastAsia="zh-CN"/>
        </w:rPr>
      </w:pPr>
    </w:p>
    <w:p>
      <w:pPr>
        <w:jc w:val="left"/>
        <w:rPr>
          <w:rFonts w:hint="default" w:cs="Times New Roman"/>
          <w:i w:val="0"/>
          <w:iCs w:val="0"/>
          <w:sz w:val="24"/>
          <w:szCs w:val="24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11" w:name="_Toc4238"/>
      <w:bookmarkStart w:id="12" w:name="_Toc5044"/>
      <w:r>
        <w:rPr>
          <w:rFonts w:hint="default"/>
          <w:lang w:val="en-US" w:eastAsia="zh-CN"/>
        </w:rPr>
        <w:t>指数拟合</w:t>
      </w:r>
      <w:bookmarkEnd w:id="11"/>
      <w:bookmarkEnd w:id="12"/>
    </w:p>
    <w:p>
      <w:pPr>
        <w:pStyle w:val="6"/>
        <w:jc w:val="right"/>
        <w:rPr>
          <w:rFonts w:hint="eastAsia" w:cs="Times New Roman"/>
          <w:position w:val="-1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假设输入的数据</w:t>
      </w:r>
      <w:r>
        <w:rPr>
          <w:rFonts w:hint="default" w:ascii="Times New Roman" w:hAnsi="Times New Roman" w:eastAsia="宋体" w:cs="Times New Roman"/>
          <w:position w:val="-12"/>
          <w:sz w:val="24"/>
          <w:szCs w:val="24"/>
          <w:lang w:val="en-US" w:eastAsia="zh-CN"/>
        </w:rPr>
        <w:object>
          <v:shape id="_x0000_i1033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33" DrawAspect="Content" ObjectID="_1468075734" r:id="rId2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2"/>
          <w:sz w:val="24"/>
          <w:szCs w:val="24"/>
          <w:lang w:val="en-US" w:eastAsia="zh-CN"/>
        </w:rPr>
        <w:object>
          <v:shape id="_x0000_i1034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34" DrawAspect="Content" ObjectID="_1468075735" r:id="rId23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（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i=</w:t>
      </w:r>
      <w:r>
        <w:rPr>
          <w:rFonts w:hint="default" w:ascii="Times New Roman" w:hAnsi="Times New Roman" w:eastAsia="宋体" w:cs="Times New Roman"/>
          <w:i w:val="0"/>
          <w:iCs w:val="0"/>
          <w:sz w:val="24"/>
          <w:szCs w:val="24"/>
          <w:lang w:val="en-US" w:eastAsia="zh-CN"/>
        </w:rPr>
        <w:t>1,2,...,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）大体满足线性关系，可近似采用指数方程：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4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6" r:id="rId2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    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6</w:t>
      </w:r>
      <w:r>
        <w:fldChar w:fldCharType="end"/>
      </w:r>
    </w:p>
    <w:p>
      <w:pPr>
        <w:jc w:val="both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拟合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36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36" DrawAspect="Content" ObjectID="_1468075737" r:id="rId26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37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37" DrawAspect="Content" ObjectID="_1468075738" r:id="rId27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的函数关系，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a</w:t>
      </w:r>
      <w:r>
        <w:rPr>
          <w:rFonts w:hint="eastAsia" w:cs="Times New Roman"/>
          <w:sz w:val="24"/>
          <w:szCs w:val="24"/>
          <w:lang w:val="en-US" w:eastAsia="zh-CN"/>
        </w:rPr>
        <w:t>&gt;0。</w:t>
      </w:r>
    </w:p>
    <w:p>
      <w:pPr>
        <w:jc w:val="both"/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对式（1.5）等式两边取对数：</w:t>
      </w:r>
    </w:p>
    <w:p>
      <w:pPr>
        <w:jc w:val="both"/>
        <w:rPr>
          <w:rFonts w:hint="eastAsia" w:cs="Times New Roman"/>
          <w:sz w:val="24"/>
          <w:szCs w:val="24"/>
          <w:lang w:val="en-US" w:eastAsia="zh-CN"/>
        </w:rPr>
      </w:pPr>
    </w:p>
    <w:p>
      <w:pPr>
        <w:pStyle w:val="6"/>
        <w:jc w:val="right"/>
        <w:rPr>
          <w:rFonts w:hint="default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38" o:spt="75" type="#_x0000_t75" style="height:16pt;width:7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8" DrawAspect="Content" ObjectID="_1468075739" r:id="rId28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0"/>
          <w:sz w:val="24"/>
          <w:szCs w:val="24"/>
          <w:lang w:val="en-US" w:eastAsia="zh-CN"/>
        </w:rPr>
        <w:t xml:space="preserve">            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7</w:t>
      </w:r>
      <w:r>
        <w:fldChar w:fldCharType="end"/>
      </w:r>
    </w:p>
    <w:p>
      <w:pPr>
        <w:jc w:val="both"/>
        <w:rPr>
          <w:ins w:id="117" w:author="xiaojiaoxie" w:date="2017-09-01T14:09:22Z"/>
          <w:rFonts w:hint="eastAsia" w:cs="Times New Roman"/>
          <w:position w:val="-10"/>
          <w:sz w:val="24"/>
          <w:szCs w:val="24"/>
          <w:lang w:val="en-US" w:eastAsia="zh-CN"/>
        </w:rPr>
      </w:pPr>
      <w:r>
        <w:rPr>
          <w:rFonts w:hint="eastAsia" w:cs="Times New Roman"/>
          <w:position w:val="-10"/>
          <w:sz w:val="24"/>
          <w:szCs w:val="24"/>
          <w:lang w:val="en-US" w:eastAsia="zh-CN"/>
        </w:rPr>
        <w:t>讲指数关系转化为线性关系，用线性拟合的方式求得参数</w:t>
      </w:r>
      <w:r>
        <w:rPr>
          <w:rFonts w:hint="eastAsia" w:cs="Times New Roman"/>
          <w:i/>
          <w:iCs/>
          <w:position w:val="-10"/>
          <w:sz w:val="24"/>
          <w:szCs w:val="24"/>
          <w:lang w:val="en-US" w:eastAsia="zh-CN"/>
        </w:rPr>
        <w:t>a</w:t>
      </w:r>
      <w:r>
        <w:rPr>
          <w:rFonts w:hint="eastAsia" w:cs="Times New Roman"/>
          <w:position w:val="-10"/>
          <w:sz w:val="24"/>
          <w:szCs w:val="24"/>
          <w:lang w:val="en-US" w:eastAsia="zh-CN"/>
        </w:rPr>
        <w:t>,</w:t>
      </w:r>
      <w:r>
        <w:rPr>
          <w:rFonts w:hint="eastAsia" w:cs="Times New Roman"/>
          <w:i/>
          <w:iCs/>
          <w:position w:val="-10"/>
          <w:sz w:val="24"/>
          <w:szCs w:val="24"/>
          <w:lang w:val="en-US" w:eastAsia="zh-CN"/>
        </w:rPr>
        <w:t>b</w:t>
      </w:r>
      <w:r>
        <w:rPr>
          <w:rFonts w:hint="eastAsia" w:cs="Times New Roman"/>
          <w:position w:val="-10"/>
          <w:sz w:val="24"/>
          <w:szCs w:val="24"/>
          <w:lang w:val="en-US" w:eastAsia="zh-CN"/>
        </w:rPr>
        <w:t>的值。</w:t>
      </w:r>
      <w:ins w:id="118" w:author="xiaojiaoxie" w:date="2017-09-01T14:09:15Z">
        <w:r>
          <w:rPr>
            <w:rFonts w:hint="eastAsia" w:cs="Times New Roman"/>
            <w:position w:val="-10"/>
            <w:sz w:val="24"/>
            <w:szCs w:val="24"/>
            <w:lang w:val="en-US" w:eastAsia="zh-CN"/>
          </w:rPr>
          <w:t>权重</w:t>
        </w:r>
      </w:ins>
      <w:ins w:id="119" w:author="xiaojiaoxie" w:date="2017-09-01T14:09:16Z">
        <w:r>
          <w:rPr>
            <w:rFonts w:hint="eastAsia" w:cs="Times New Roman"/>
            <w:position w:val="-10"/>
            <w:sz w:val="24"/>
            <w:szCs w:val="24"/>
            <w:lang w:val="en-US" w:eastAsia="zh-CN"/>
          </w:rPr>
          <w:t>矩阵</w:t>
        </w:r>
      </w:ins>
      <w:ins w:id="120" w:author="xiaojiaoxie" w:date="2017-09-01T14:09:20Z">
        <w:r>
          <w:rPr>
            <w:rFonts w:hint="eastAsia" w:cs="Times New Roman"/>
            <w:position w:val="-10"/>
            <w:sz w:val="24"/>
            <w:szCs w:val="24"/>
            <w:lang w:val="en-US" w:eastAsia="zh-CN"/>
          </w:rPr>
          <w:t>为</w:t>
        </w:r>
      </w:ins>
      <w:ins w:id="121" w:author="xiaojiaoxie" w:date="2017-09-01T14:09:21Z">
        <w:r>
          <w:rPr>
            <w:rFonts w:hint="eastAsia" w:cs="Times New Roman"/>
            <w:position w:val="-10"/>
            <w:sz w:val="24"/>
            <w:szCs w:val="24"/>
            <w:lang w:val="en-US" w:eastAsia="zh-CN"/>
          </w:rPr>
          <w:t>：</w:t>
        </w:r>
      </w:ins>
    </w:p>
    <w:p>
      <w:pPr>
        <w:jc w:val="both"/>
        <w:rPr>
          <w:rFonts w:hint="default" w:cs="Times New Roman"/>
          <w:position w:val="-10"/>
          <w:sz w:val="24"/>
          <w:szCs w:val="24"/>
          <w:lang w:val="en-US" w:eastAsia="zh-CN"/>
        </w:rPr>
      </w:pPr>
    </w:p>
    <w:p>
      <w:pPr>
        <w:jc w:val="both"/>
        <w:rPr>
          <w:rFonts w:hint="default" w:cs="Times New Roman"/>
          <w:position w:val="-10"/>
          <w:sz w:val="24"/>
          <w:szCs w:val="24"/>
          <w:lang w:val="en-US" w:eastAsia="zh-CN"/>
        </w:rPr>
      </w:pPr>
      <w:ins w:id="122" w:author="xiaojiaoxie" w:date="2017-09-01T14:09:33Z">
        <w:r>
          <w:rPr>
            <w:rFonts w:hint="default" w:cs="Times New Roman"/>
            <w:position w:val="-68"/>
            <w:sz w:val="24"/>
            <w:szCs w:val="24"/>
            <w:lang w:val="en-US" w:eastAsia="zh-CN"/>
          </w:rPr>
          <w:object>
            <v:shape id="_x0000_i1098" o:spt="75" type="#_x0000_t75" style="height:74pt;width:71pt;" o:ole="t" filled="f" o:preferrelative="t" stroked="f" coordsize="21600,21600">
              <v:path/>
              <v:fill on="f" focussize="0,0"/>
              <v:stroke on="f"/>
              <v:imagedata r:id="rId31" o:title=""/>
              <o:lock v:ext="edit" aspectratio="f"/>
              <w10:wrap type="none"/>
              <w10:anchorlock/>
            </v:shape>
            <o:OLEObject Type="Embed" ProgID="Equation.DSMT4" ShapeID="_x0000_i1098" DrawAspect="Content" ObjectID="_1468075740" r:id="rId30">
              <o:LockedField>false</o:LockedField>
            </o:OLEObject>
          </w:object>
        </w:r>
      </w:ins>
      <w:ins w:id="124" w:author="xiaojiaoxie" w:date="2017-09-01T14:09:56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或者</w:t>
        </w:r>
      </w:ins>
      <w:ins w:id="125" w:author="xiaojiaoxie" w:date="2017-09-01T14:09:58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用户</w:t>
        </w:r>
      </w:ins>
      <w:ins w:id="126" w:author="xiaojiaoxie" w:date="2017-09-01T14:10:01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自己</w:t>
        </w:r>
      </w:ins>
      <w:ins w:id="127" w:author="xiaojiaoxie" w:date="2017-09-01T14:10:02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给的</w:t>
        </w:r>
      </w:ins>
      <w:ins w:id="128" w:author="xiaojiaoxie" w:date="2017-09-01T14:10:05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权重</w:t>
        </w:r>
      </w:ins>
      <w:ins w:id="129" w:author="xiaojiaoxie" w:date="2017-09-01T14:18:27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矩阵</w:t>
        </w:r>
      </w:ins>
      <w:ins w:id="130" w:author="xiaojiaoxie" w:date="2017-09-01T14:10:09Z">
        <w:r>
          <w:rPr>
            <w:rFonts w:hint="eastAsia" w:cs="Times New Roman"/>
            <w:position w:val="-68"/>
            <w:sz w:val="24"/>
            <w:szCs w:val="24"/>
            <w:lang w:val="en-US" w:eastAsia="zh-CN"/>
          </w:rPr>
          <w:t>。</w:t>
        </w:r>
      </w:ins>
    </w:p>
    <w:p>
      <w:pPr>
        <w:pStyle w:val="4"/>
        <w:rPr>
          <w:rFonts w:hint="default"/>
          <w:lang w:val="en-US" w:eastAsia="zh-CN"/>
        </w:rPr>
      </w:pPr>
      <w:bookmarkStart w:id="13" w:name="_Toc28680"/>
      <w:bookmarkStart w:id="14" w:name="_Toc17132"/>
      <w:r>
        <w:rPr>
          <w:rFonts w:hint="default"/>
          <w:lang w:val="en-US" w:eastAsia="zh-CN"/>
        </w:rPr>
        <w:t>多项式拟合</w:t>
      </w:r>
      <w:bookmarkEnd w:id="13"/>
      <w:bookmarkEnd w:id="14"/>
    </w:p>
    <w:p>
      <w:pPr>
        <w:rPr>
          <w:rFonts w:hint="eastAsia" w:cs="Times New Roman"/>
          <w:sz w:val="24"/>
          <w:szCs w:val="24"/>
          <w:lang w:val="en-US" w:eastAsia="zh-CN"/>
        </w:rPr>
      </w:pPr>
      <w:r>
        <w:rPr>
          <w:rFonts w:hint="eastAsia" w:cs="Times New Roman"/>
          <w:sz w:val="24"/>
          <w:szCs w:val="24"/>
          <w:lang w:val="en-US" w:eastAsia="zh-CN"/>
        </w:rPr>
        <w:t>假设输入的数据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39" o:spt="75" type="#_x0000_t75" style="height:18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39" DrawAspect="Content" ObjectID="_1468075741" r:id="rId32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40" o:spt="75" type="#_x0000_t75" style="height:18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40" DrawAspect="Content" ObjectID="_1468075742" r:id="rId33">
            <o:LockedField>false</o:LockedField>
          </o:OLEObject>
        </w:object>
      </w:r>
      <w:r>
        <w:rPr>
          <w:rFonts w:hint="eastAsia" w:cs="Times New Roman"/>
          <w:sz w:val="24"/>
          <w:szCs w:val="24"/>
          <w:lang w:val="en-US" w:eastAsia="zh-CN"/>
        </w:rPr>
        <w:t>（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i=</w:t>
      </w:r>
      <w:r>
        <w:rPr>
          <w:rFonts w:hint="eastAsia" w:cs="Times New Roman"/>
          <w:i w:val="0"/>
          <w:iCs w:val="0"/>
          <w:sz w:val="24"/>
          <w:szCs w:val="24"/>
          <w:lang w:val="en-US" w:eastAsia="zh-CN"/>
        </w:rPr>
        <w:t>1,2,...,</w:t>
      </w:r>
      <w:r>
        <w:rPr>
          <w:rFonts w:hint="eastAsia" w:cs="Times New Roman"/>
          <w:i/>
          <w:iCs/>
          <w:sz w:val="24"/>
          <w:szCs w:val="24"/>
          <w:lang w:val="en-US" w:eastAsia="zh-CN"/>
        </w:rPr>
        <w:t>n</w:t>
      </w:r>
      <w:r>
        <w:rPr>
          <w:rFonts w:hint="eastAsia" w:cs="Times New Roman"/>
          <w:sz w:val="24"/>
          <w:szCs w:val="24"/>
          <w:lang w:val="en-US" w:eastAsia="zh-CN"/>
        </w:rPr>
        <w:t>）用多项式：</w:t>
      </w:r>
    </w:p>
    <w:p>
      <w:pPr>
        <w:pStyle w:val="6"/>
        <w:jc w:val="right"/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4"/>
          <w:szCs w:val="24"/>
          <w:lang w:val="en-US" w:eastAsia="zh-CN"/>
        </w:rPr>
        <w:object>
          <v:shape id="_x0000_i1041" o:spt="75" type="#_x0000_t75" style="height:35pt;width:22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1" DrawAspect="Content" ObjectID="_1468075743" r:id="rId3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 w:val="24"/>
          <w:szCs w:val="24"/>
          <w:lang w:val="en-US" w:eastAsia="zh-CN"/>
        </w:rPr>
        <w:t xml:space="preserve">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8</w:t>
      </w:r>
      <w:r>
        <w:fldChar w:fldCharType="end"/>
      </w:r>
    </w:p>
    <w:p>
      <w:pPr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12"/>
          <w:sz w:val="24"/>
          <w:szCs w:val="24"/>
          <w:lang w:val="en-US" w:eastAsia="zh-CN"/>
        </w:rPr>
        <w:t>拟合</w:t>
      </w:r>
      <w:r>
        <w:rPr>
          <w:rFonts w:hint="eastAsia" w:cs="Times New Roman"/>
          <w:i/>
          <w:iCs/>
          <w:position w:val="-12"/>
          <w:sz w:val="24"/>
          <w:szCs w:val="24"/>
          <w:lang w:val="en-US" w:eastAsia="zh-CN"/>
        </w:rPr>
        <w:t>m</w:t>
      </w:r>
      <w:r>
        <w:rPr>
          <w:rFonts w:hint="eastAsia" w:cs="Times New Roman"/>
          <w:position w:val="-12"/>
          <w:sz w:val="24"/>
          <w:szCs w:val="24"/>
          <w:lang w:val="en-US" w:eastAsia="zh-CN"/>
        </w:rPr>
        <w:t>个系数，使得误差平方和：</w:t>
      </w:r>
    </w:p>
    <w:p>
      <w:pPr>
        <w:pStyle w:val="6"/>
        <w:jc w:val="right"/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4"/>
          <w:szCs w:val="24"/>
          <w:lang w:val="en-US" w:eastAsia="zh-CN"/>
        </w:rPr>
        <w:object>
          <v:shape id="_x0000_i1042" o:spt="75" type="#_x0000_t75" style="height:35pt;width:168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f"/>
            <w10:wrap type="none"/>
            <w10:anchorlock/>
          </v:shape>
          <o:OLEObject Type="Embed" ProgID="Equation.DSMT4" ShapeID="_x0000_i1042" DrawAspect="Content" ObjectID="_1468075744" r:id="rId3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 w:val="24"/>
          <w:szCs w:val="24"/>
          <w:lang w:val="en-US" w:eastAsia="zh-CN"/>
        </w:rPr>
        <w:t xml:space="preserve">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9</w:t>
      </w:r>
      <w:r>
        <w:fldChar w:fldCharType="end"/>
      </w:r>
    </w:p>
    <w:p>
      <w:pPr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12"/>
          <w:sz w:val="24"/>
          <w:szCs w:val="24"/>
          <w:lang w:val="en-US" w:eastAsia="zh-CN"/>
        </w:rPr>
        <w:t>达到最小值：</w:t>
      </w:r>
    </w:p>
    <w:p>
      <w:pPr>
        <w:pStyle w:val="6"/>
        <w:jc w:val="right"/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4"/>
          <w:szCs w:val="24"/>
          <w:lang w:val="en-US" w:eastAsia="zh-CN"/>
        </w:rPr>
        <w:object>
          <v:shape id="_x0000_i1043" o:spt="75" type="#_x0000_t75" style="height:35pt;width:204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f"/>
            <w10:wrap type="none"/>
            <w10:anchorlock/>
          </v:shape>
          <o:OLEObject Type="Embed" ProgID="Equation.DSMT4" ShapeID="_x0000_i1043" DrawAspect="Content" ObjectID="_1468075745" r:id="rId38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30"/>
          <w:sz w:val="24"/>
          <w:szCs w:val="24"/>
          <w:lang w:val="en-US" w:eastAsia="zh-CN"/>
        </w:rPr>
        <w:t xml:space="preserve">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10</w:t>
      </w:r>
      <w:r>
        <w:fldChar w:fldCharType="end"/>
      </w:r>
    </w:p>
    <w:p>
      <w:pPr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12"/>
          <w:sz w:val="24"/>
          <w:szCs w:val="24"/>
          <w:lang w:val="en-US" w:eastAsia="zh-CN"/>
        </w:rPr>
        <w:t>或：</w:t>
      </w:r>
    </w:p>
    <w:p>
      <w:pPr>
        <w:pStyle w:val="6"/>
        <w:jc w:val="right"/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30"/>
          <w:sz w:val="24"/>
          <w:szCs w:val="24"/>
          <w:lang w:val="en-US" w:eastAsia="zh-CN"/>
        </w:rPr>
        <w:object>
          <v:shape id="_x0000_i1044" o:spt="75" type="#_x0000_t75" style="height:35pt;width:101pt;" o:ole="t" filled="f" o:preferrelative="t" stroked="f" coordsize="21600,21600">
            <v:path/>
            <v:fill on="f" focussize="0,0"/>
            <v:stroke on="f"/>
            <v:imagedata r:id="rId41" o:title=""/>
            <o:lock v:ext="edit" aspectratio="f"/>
            <w10:wrap type="none"/>
            <w10:anchorlock/>
          </v:shape>
          <o:OLEObject Type="Embed" ProgID="Equation.DSMT4" ShapeID="_x0000_i1044" DrawAspect="Content" ObjectID="_1468075746" r:id="rId40">
            <o:LockedField>false</o:LockedField>
          </o:OLEObject>
        </w:object>
      </w:r>
      <w:r>
        <w:rPr>
          <w:rFonts w:hint="eastAsia" w:cs="Times New Roman"/>
          <w:position w:val="-30"/>
          <w:sz w:val="24"/>
          <w:szCs w:val="24"/>
          <w:lang w:val="en-US" w:eastAsia="zh-CN"/>
        </w:rPr>
        <w:t xml:space="preserve">    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11</w:t>
      </w:r>
      <w:r>
        <w:fldChar w:fldCharType="end"/>
      </w:r>
    </w:p>
    <w:p>
      <w:pPr>
        <w:rPr>
          <w:rFonts w:hint="eastAsia" w:cs="Times New Roman"/>
          <w:position w:val="-28"/>
          <w:sz w:val="24"/>
          <w:szCs w:val="24"/>
          <w:lang w:val="en-US" w:eastAsia="zh-CN"/>
        </w:rPr>
      </w:pPr>
      <w:r>
        <w:rPr>
          <w:rFonts w:hint="eastAsia" w:cs="Times New Roman"/>
          <w:position w:val="-12"/>
          <w:sz w:val="24"/>
          <w:szCs w:val="24"/>
          <w:lang w:val="en-US" w:eastAsia="zh-CN"/>
        </w:rPr>
        <w:t>令</w:t>
      </w:r>
      <w:r>
        <w:rPr>
          <w:rFonts w:hint="eastAsia" w:cs="Times New Roman"/>
          <w:position w:val="-28"/>
          <w:sz w:val="24"/>
          <w:szCs w:val="24"/>
          <w:lang w:val="en-US" w:eastAsia="zh-CN"/>
        </w:rPr>
        <w:object>
          <v:shape id="_x0000_i1045" o:spt="75" type="#_x0000_t75" style="height:34pt;width:5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5" DrawAspect="Content" ObjectID="_1468075747" r:id="rId42">
            <o:LockedField>false</o:LockedField>
          </o:OLEObject>
        </w:object>
      </w:r>
      <w:r>
        <w:rPr>
          <w:rFonts w:hint="eastAsia" w:cs="Times New Roman"/>
          <w:position w:val="-28"/>
          <w:sz w:val="24"/>
          <w:szCs w:val="24"/>
          <w:lang w:val="en-US" w:eastAsia="zh-CN"/>
        </w:rPr>
        <w:t>，</w:t>
      </w:r>
      <w:r>
        <w:rPr>
          <w:rFonts w:hint="eastAsia" w:cs="Times New Roman"/>
          <w:position w:val="-28"/>
          <w:sz w:val="24"/>
          <w:szCs w:val="24"/>
          <w:lang w:val="en-US" w:eastAsia="zh-CN"/>
        </w:rPr>
        <w:object>
          <v:shape id="_x0000_i1046" o:spt="75" type="#_x0000_t75" style="height:34pt;width:6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f"/>
            <w10:wrap type="none"/>
            <w10:anchorlock/>
          </v:shape>
          <o:OLEObject Type="Embed" ProgID="Equation.DSMT4" ShapeID="_x0000_i1046" DrawAspect="Content" ObjectID="_1468075748" r:id="rId44">
            <o:LockedField>false</o:LockedField>
          </o:OLEObject>
        </w:object>
      </w:r>
      <w:r>
        <w:rPr>
          <w:rFonts w:hint="eastAsia" w:cs="Times New Roman"/>
          <w:position w:val="-28"/>
          <w:sz w:val="24"/>
          <w:szCs w:val="24"/>
          <w:lang w:val="en-US" w:eastAsia="zh-CN"/>
        </w:rPr>
        <w:t>，则：</w:t>
      </w:r>
    </w:p>
    <w:p>
      <w:pPr>
        <w:pStyle w:val="6"/>
        <w:jc w:val="right"/>
        <w:rPr>
          <w:rFonts w:hint="eastAsia" w:cs="Times New Roman"/>
          <w:position w:val="-30"/>
          <w:sz w:val="24"/>
          <w:szCs w:val="24"/>
          <w:lang w:val="en-US" w:eastAsia="zh-CN"/>
        </w:rPr>
      </w:pPr>
      <w:r>
        <w:rPr>
          <w:rFonts w:hint="eastAsia" w:cs="Times New Roman"/>
          <w:position w:val="-30"/>
          <w:sz w:val="24"/>
          <w:szCs w:val="24"/>
          <w:lang w:val="en-US" w:eastAsia="zh-CN"/>
        </w:rPr>
        <w:object>
          <v:shape id="_x0000_i1047" o:spt="75" type="#_x0000_t75" style="height:35pt;width:56pt;" o:ole="t" filled="f" o:preferrelative="t" stroked="f" coordsize="21600,21600">
            <v:path/>
            <v:fill on="f" focussize="0,0"/>
            <v:stroke on="f"/>
            <v:imagedata r:id="rId47" o:title=""/>
            <o:lock v:ext="edit" aspectratio="f"/>
            <w10:wrap type="none"/>
            <w10:anchorlock/>
          </v:shape>
          <o:OLEObject Type="Embed" ProgID="Equation.DSMT4" ShapeID="_x0000_i1047" DrawAspect="Content" ObjectID="_1468075749" r:id="rId46">
            <o:LockedField>false</o:LockedField>
          </o:OLEObject>
        </w:object>
      </w:r>
      <w:r>
        <w:rPr>
          <w:rFonts w:hint="eastAsia" w:cs="Times New Roman"/>
          <w:position w:val="-30"/>
          <w:sz w:val="24"/>
          <w:szCs w:val="24"/>
          <w:lang w:val="en-US" w:eastAsia="zh-CN"/>
        </w:rPr>
        <w:t xml:space="preserve">       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12</w:t>
      </w:r>
      <w:r>
        <w:fldChar w:fldCharType="end"/>
      </w:r>
    </w:p>
    <w:p>
      <w:pPr>
        <w:jc w:val="left"/>
        <w:rPr>
          <w:rFonts w:hint="eastAsia" w:cs="Times New Roman"/>
          <w:position w:val="-30"/>
          <w:sz w:val="24"/>
          <w:szCs w:val="24"/>
          <w:lang w:val="en-US" w:eastAsia="zh-CN"/>
        </w:rPr>
      </w:pPr>
      <w:r>
        <w:rPr>
          <w:rFonts w:hint="eastAsia" w:cs="Times New Roman"/>
          <w:position w:val="-30"/>
          <w:sz w:val="24"/>
          <w:szCs w:val="24"/>
          <w:lang w:val="en-US" w:eastAsia="zh-CN"/>
        </w:rPr>
        <w:t>可将方程化为：</w:t>
      </w:r>
    </w:p>
    <w:p>
      <w:pPr>
        <w:pStyle w:val="6"/>
        <w:wordWrap w:val="0"/>
        <w:jc w:val="right"/>
        <w:rPr>
          <w:rFonts w:hint="eastAsia" w:cs="Times New Roman"/>
          <w:position w:val="-30"/>
          <w:sz w:val="24"/>
          <w:szCs w:val="24"/>
          <w:lang w:val="en-US" w:eastAsia="zh-CN"/>
        </w:rPr>
      </w:pPr>
      <w:r>
        <w:rPr>
          <w:rFonts w:hint="eastAsia" w:cs="Times New Roman"/>
          <w:position w:val="-68"/>
          <w:sz w:val="24"/>
          <w:szCs w:val="24"/>
          <w:lang w:val="en-US" w:eastAsia="zh-CN"/>
        </w:rPr>
        <w:object>
          <v:shape id="_x0000_i1048" o:spt="75" type="#_x0000_t75" style="height:74pt;width:17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Equation.DSMT4" ShapeID="_x0000_i1048" DrawAspect="Content" ObjectID="_1468075750" r:id="rId48">
            <o:LockedField>false</o:LockedField>
          </o:OLEObject>
        </w:object>
      </w:r>
      <w:r>
        <w:rPr>
          <w:rFonts w:hint="eastAsia" w:cs="Times New Roman"/>
          <w:position w:val="-68"/>
          <w:sz w:val="24"/>
          <w:szCs w:val="24"/>
          <w:lang w:val="en-US" w:eastAsia="zh-CN"/>
        </w:rPr>
        <w:t xml:space="preserve">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13</w:t>
      </w:r>
      <w:r>
        <w:fldChar w:fldCharType="end"/>
      </w:r>
    </w:p>
    <w:p>
      <w:pPr>
        <w:rPr>
          <w:rFonts w:hint="eastAsia" w:cs="Times New Roman"/>
          <w:position w:val="-12"/>
          <w:sz w:val="24"/>
          <w:szCs w:val="24"/>
          <w:lang w:val="en-US" w:eastAsia="zh-CN"/>
        </w:rPr>
      </w:pPr>
    </w:p>
    <w:p>
      <w:pPr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12"/>
          <w:sz w:val="24"/>
          <w:szCs w:val="24"/>
          <w:lang w:val="en-US" w:eastAsia="zh-CN"/>
        </w:rPr>
        <w:t>或：</w:t>
      </w:r>
    </w:p>
    <w:p>
      <w:pPr>
        <w:pStyle w:val="6"/>
        <w:jc w:val="right"/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76"/>
          <w:sz w:val="24"/>
          <w:szCs w:val="24"/>
          <w:lang w:val="en-US" w:eastAsia="zh-CN"/>
        </w:rPr>
        <w:object>
          <v:shape id="_x0000_i1049" o:spt="75" alt="" type="#_x0000_t75" style="height:82pt;width:41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9" DrawAspect="Content" ObjectID="_1468075751" r:id="rId50">
            <o:LockedField>false</o:LockedField>
          </o:OLEObject>
        </w:object>
      </w:r>
      <w:r>
        <w:rPr>
          <w:rFonts w:hint="eastAsia" w:cs="Times New Roman"/>
          <w:position w:val="-76"/>
          <w:sz w:val="24"/>
          <w:szCs w:val="24"/>
          <w:lang w:val="en-US" w:eastAsia="zh-CN"/>
        </w:rPr>
        <w:t xml:space="preserve">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14</w:t>
      </w:r>
      <w:r>
        <w:fldChar w:fldCharType="end"/>
      </w:r>
    </w:p>
    <w:p>
      <w:pPr>
        <w:rPr>
          <w:rFonts w:hint="eastAsia" w:cs="Times New Roman"/>
          <w:position w:val="-12"/>
          <w:sz w:val="24"/>
          <w:szCs w:val="24"/>
          <w:lang w:val="en-US" w:eastAsia="zh-CN"/>
        </w:rPr>
      </w:pPr>
      <w:r>
        <w:rPr>
          <w:rFonts w:hint="eastAsia" w:cs="Times New Roman"/>
          <w:position w:val="-12"/>
          <w:sz w:val="24"/>
          <w:szCs w:val="24"/>
          <w:lang w:val="en-US" w:eastAsia="zh-CN"/>
        </w:rPr>
        <w:t>解出</w:t>
      </w:r>
      <w:r>
        <w:rPr>
          <w:rFonts w:hint="eastAsia" w:cs="Times New Roman"/>
          <w:i/>
          <w:iCs/>
          <w:position w:val="-12"/>
          <w:sz w:val="24"/>
          <w:szCs w:val="24"/>
          <w:lang w:val="en-US" w:eastAsia="zh-CN"/>
        </w:rPr>
        <w:t>a</w:t>
      </w:r>
      <w:r>
        <w:rPr>
          <w:rFonts w:hint="eastAsia" w:cs="Times New Roman"/>
          <w:i/>
          <w:iCs/>
          <w:position w:val="-12"/>
          <w:sz w:val="24"/>
          <w:szCs w:val="24"/>
          <w:vertAlign w:val="subscript"/>
          <w:lang w:val="en-US" w:eastAsia="zh-CN"/>
        </w:rPr>
        <w:t>i</w:t>
      </w:r>
      <w:r>
        <w:rPr>
          <w:rFonts w:hint="eastAsia" w:cs="Times New Roman"/>
          <w:i w:val="0"/>
          <w:iCs w:val="0"/>
          <w:position w:val="-12"/>
          <w:sz w:val="24"/>
          <w:szCs w:val="24"/>
          <w:vertAlign w:val="baseline"/>
          <w:lang w:val="en-US" w:eastAsia="zh-CN"/>
        </w:rPr>
        <w:t>就可以得到</w:t>
      </w:r>
      <w:r>
        <w:rPr>
          <w:rFonts w:hint="eastAsia" w:cs="Times New Roman"/>
          <w:i/>
          <w:iCs/>
          <w:position w:val="-12"/>
          <w:sz w:val="24"/>
          <w:szCs w:val="24"/>
          <w:vertAlign w:val="baseline"/>
          <w:lang w:val="en-US" w:eastAsia="zh-CN"/>
        </w:rPr>
        <w:t>m</w:t>
      </w:r>
      <w:r>
        <w:rPr>
          <w:rFonts w:hint="eastAsia" w:cs="Times New Roman"/>
          <w:i w:val="0"/>
          <w:iCs w:val="0"/>
          <w:position w:val="-12"/>
          <w:sz w:val="24"/>
          <w:szCs w:val="24"/>
          <w:vertAlign w:val="baseline"/>
          <w:lang w:val="en-US" w:eastAsia="zh-CN"/>
        </w:rPr>
        <w:t>阶多项式拟合的参数。</w:t>
      </w:r>
    </w:p>
    <w:p>
      <w:pPr>
        <w:rPr>
          <w:rFonts w:hint="default" w:cs="Times New Roman"/>
          <w:position w:val="-12"/>
          <w:sz w:val="24"/>
          <w:szCs w:val="24"/>
          <w:lang w:val="en-US" w:eastAsia="zh-CN"/>
        </w:rPr>
      </w:pPr>
    </w:p>
    <w:p>
      <w:pPr>
        <w:pStyle w:val="4"/>
        <w:ind w:left="0" w:leftChars="0" w:firstLine="0" w:firstLineChars="0"/>
        <w:rPr>
          <w:rFonts w:hint="default"/>
          <w:lang w:val="en-US" w:eastAsia="zh-CN"/>
        </w:rPr>
      </w:pPr>
      <w:bookmarkStart w:id="15" w:name="_Toc24317"/>
      <w:r>
        <w:rPr>
          <w:rFonts w:hint="eastAsia"/>
          <w:lang w:val="en-US" w:eastAsia="zh-CN"/>
        </w:rPr>
        <w:t>B样条拟合</w:t>
      </w:r>
      <w:bookmarkEnd w:id="15"/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="Arial" w:hAnsi="Arial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在平面上有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80" o:spt="75" alt="" type="#_x0000_t75" style="height:18pt;width:139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80" DrawAspect="Content" ObjectID="_1468075752" r:id="rId52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共n个点，现作一条函数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81" o:spt="75" alt="" type="#_x0000_t75" style="height:16pt;width:27pt;" o:ole="t" filled="f" o:preferrelative="t" stroked="f" coordsize="21600,21600">
            <v:path/>
            <v:fill on="f" focussize="0,0"/>
            <v:stroke on="f"/>
            <v:imagedata r:id="rId55" o:title=""/>
            <o:lock v:ext="edit" aspectratio="f"/>
            <w10:wrap type="none"/>
            <w10:anchorlock/>
          </v:shape>
          <o:OLEObject Type="Embed" ProgID="Equation.DSMT4" ShapeID="_x0000_i1081" DrawAspect="Content" ObjectID="_1468075753" r:id="rId54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使其经过这n个点。设集合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82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57" o:title=""/>
            <o:lock v:ext="edit" aspectratio="f"/>
            <w10:wrap type="none"/>
            <w10:anchorlock/>
          </v:shape>
          <o:OLEObject Type="Embed" ProgID="Equation.DSMT4" ShapeID="_x0000_i1082" DrawAspect="Content" ObjectID="_1468075754" r:id="rId56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是关于点</w:t>
      </w:r>
      <w:r>
        <w:rPr>
          <w:rFonts w:hint="default" w:ascii="Times New Roman" w:hAnsi="Times New Roman" w:cs="Times New Roman"/>
          <w:position w:val="-10"/>
          <w:sz w:val="24"/>
          <w:szCs w:val="24"/>
          <w:lang w:val="en-US" w:eastAsia="zh-CN"/>
        </w:rPr>
        <w:object>
          <v:shape id="_x0000_i1083" o:spt="75" alt="" type="#_x0000_t75" style="height:17pt;width:2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f"/>
            <w10:wrap type="none"/>
            <w10:anchorlock/>
          </v:shape>
          <o:OLEObject Type="Embed" ProgID="Equation.DSMT4" ShapeID="_x0000_i1083" DrawAspect="Content" ObjectID="_1468075755" r:id="rId58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的角标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"https://baike.baidu.com/item/%E9%9B%86%E5%90%88/2908117" \t "https://baike.baidu.com/item/%E6%8B%89%E6%A0%BC%E6%9C%97%E6%97%A5%E6%8F%92%E5%80%BC%E6%B3%95/_blank" </w:instrTex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9"/>
          <w:rFonts w:hint="default" w:ascii="Arial" w:hAnsi="Arial" w:eastAsia="宋体" w:cs="Arial"/>
          <w:color w:val="000000" w:themeColor="text1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集合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84" o:spt="75" alt="" type="#_x0000_t75" style="height:18pt;width:85pt;" o:ole="t" filled="f" o:preferrelative="t" stroked="f" coordsize="21600,21600">
            <v:path/>
            <v:fill on="f" focussize="0,0"/>
            <v:stroke on="f"/>
            <v:imagedata r:id="rId61" o:title=""/>
            <o:lock v:ext="edit" aspectratio="f"/>
            <w10:wrap type="none"/>
            <w10:anchorlock/>
          </v:shape>
          <o:OLEObject Type="Embed" ProgID="Equation.DSMT4" ShapeID="_x0000_i1084" DrawAspect="Content" ObjectID="_1468075756" r:id="rId60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，作n个多项式</w:t>
      </w:r>
      <w:r>
        <w:rPr>
          <w:rFonts w:hint="default" w:ascii="Times New Roman" w:hAnsi="Times New Roman" w:cs="Times New Roman"/>
          <w:position w:val="-14"/>
          <w:sz w:val="24"/>
          <w:szCs w:val="24"/>
          <w:lang w:val="en-US" w:eastAsia="zh-CN"/>
        </w:rPr>
        <w:object>
          <v:shape id="_x0000_i1085" o:spt="75" alt="" type="#_x0000_t75" style="height:19pt;width:6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Equation.DSMT4" ShapeID="_x0000_i1085" DrawAspect="Content" ObjectID="_1468075757" r:id="rId62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。对于任意</w:t>
      </w:r>
      <w:r>
        <w:rPr>
          <w:rFonts w:hint="default" w:ascii="Arial" w:hAnsi="Arial" w:eastAsia="宋体" w:cs="Arial"/>
          <w:color w:val="333333"/>
          <w:kern w:val="0"/>
          <w:position w:val="-12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86" o:spt="75" type="#_x0000_t75" style="height:18pt;width:3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Equation.DSMT4" ShapeID="_x0000_i1086" DrawAspect="Content" ObjectID="_1468075758" r:id="rId64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，都有</w:t>
      </w:r>
      <w:r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  <w:object>
          <v:shape id="_x0000_i1087" o:spt="75" alt="" type="#_x0000_t75" style="height:18pt;width:132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f"/>
            <w10:wrap type="none"/>
            <w10:anchorlock/>
          </v:shape>
          <o:OLEObject Type="Embed" ProgID="Equation.DSMT4" ShapeID="_x0000_i1087" DrawAspect="Content" ObjectID="_1468075759" r:id="rId66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使得</w:t>
      </w:r>
      <w:r>
        <w:rPr>
          <w:rFonts w:hint="eastAsia" w:ascii="Arial" w:hAnsi="Arial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: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righ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Times New Roman" w:hAnsi="Times New Roman" w:cs="Times New Roman"/>
          <w:position w:val="-32"/>
          <w:sz w:val="24"/>
          <w:szCs w:val="24"/>
          <w:lang w:val="en-US" w:eastAsia="zh-CN"/>
        </w:rPr>
        <w:object>
          <v:shape id="_x0000_i1088" o:spt="75" alt="" type="#_x0000_t75" style="height:35pt;width:8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f"/>
            <w10:wrap type="none"/>
            <w10:anchorlock/>
          </v:shape>
          <o:OLEObject Type="Embed" ProgID="Equation.DSMT4" ShapeID="_x0000_i1088" DrawAspect="Content" ObjectID="_1468075760" r:id="rId68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t xml:space="preserve"> 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15</w:t>
      </w:r>
      <w: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position w:val="-12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89" o:spt="75" type="#_x0000_t75" style="height:18pt;width:3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f"/>
            <w10:wrap type="none"/>
            <w10:anchorlock/>
          </v:shape>
          <o:OLEObject Type="Embed" ProgID="Equation.DSMT4" ShapeID="_x0000_i1089" DrawAspect="Content" ObjectID="_1468075761" r:id="rId70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是n-1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次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"https://baike.baidu.com/item/%E5%A4%9A%E9%A1%B9%E5%BC%8F" \t "https://baike.baidu.com/item/%E6%8B%89%E6%A0%BC%E6%9C%97%E6%97%A5%E6%8F%92%E5%80%BC%E6%B3%95/_blank" </w:instrTex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9"/>
          <w:rFonts w:hint="default" w:ascii="Arial" w:hAnsi="Arial" w:eastAsia="宋体" w:cs="Arial"/>
          <w:color w:val="000000" w:themeColor="text1"/>
          <w:sz w:val="21"/>
          <w:szCs w:val="21"/>
          <w:u w:val="none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多项式</w:t>
      </w:r>
      <w:r>
        <w:rPr>
          <w:rFonts w:hint="default" w:ascii="Arial" w:hAnsi="Arial" w:eastAsia="宋体" w:cs="Arial"/>
          <w:color w:val="000000" w:themeColor="text1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，且满足</w:t>
      </w:r>
      <w:r>
        <w:rPr>
          <w:rFonts w:hint="default" w:ascii="Arial" w:hAnsi="Arial" w:eastAsia="宋体" w:cs="Arial"/>
          <w:color w:val="333333"/>
          <w:kern w:val="0"/>
          <w:position w:val="-12"/>
          <w:sz w:val="21"/>
          <w:szCs w:val="21"/>
          <w:shd w:val="clear" w:fill="FFFFFF"/>
          <w:lang w:val="en-US" w:eastAsia="zh-CN" w:bidi="ar"/>
        </w:rPr>
        <w:object>
          <v:shape id="_x0000_i1090" o:spt="75" alt="" type="#_x0000_t75" style="height:18pt;width:9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90" DrawAspect="Content" ObjectID="_1468075762" r:id="rId72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并且</w:t>
      </w:r>
      <w:r>
        <w:rPr>
          <w:rFonts w:hint="default" w:ascii="Arial" w:hAnsi="Arial" w:eastAsia="宋体" w:cs="Arial"/>
          <w:color w:val="333333"/>
          <w:kern w:val="0"/>
          <w:position w:val="-12"/>
          <w:sz w:val="21"/>
          <w:szCs w:val="21"/>
          <w:shd w:val="clear" w:fill="FFFFFF"/>
          <w:lang w:val="en-US" w:eastAsia="zh-CN" w:bidi="ar"/>
        </w:rPr>
        <w:object>
          <v:shape id="_x0000_i1091" o:spt="75" type="#_x0000_t75" style="height:18pt;width:5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91" DrawAspect="Content" ObjectID="_1468075763" r:id="rId74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。最后可得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right"/>
        <w:textAlignment w:val="auto"/>
        <w:outlineLvl w:val="9"/>
        <w:rPr>
          <w:rFonts w:hint="default" w:ascii="Times New Roman" w:hAnsi="Times New Roman" w:cs="Times New Roman"/>
          <w:position w:val="-12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position w:val="-30"/>
          <w:sz w:val="24"/>
          <w:szCs w:val="24"/>
          <w:lang w:val="en-US" w:eastAsia="zh-CN"/>
        </w:rPr>
        <w:object>
          <v:shape id="_x0000_i1093" o:spt="75" alt="" type="#_x0000_t75" style="height:35pt;width:9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f"/>
            <w10:wrap type="none"/>
            <w10:anchorlock/>
          </v:shape>
          <o:OLEObject Type="Embed" ProgID="Equation.DSMT4" ShapeID="_x0000_i1093" DrawAspect="Content" ObjectID="_1468075764" r:id="rId7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t xml:space="preserve">            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16</w:t>
      </w:r>
      <w: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形如上式的插值多项式</w:t>
      </w:r>
      <w:r>
        <w:rPr>
          <w:rFonts w:hint="default" w:ascii="Arial" w:hAnsi="Arial" w:eastAsia="宋体" w:cs="Arial"/>
          <w:color w:val="333333"/>
          <w:kern w:val="0"/>
          <w:position w:val="-1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94" o:spt="75" type="#_x0000_t75" style="height:16pt;width:31.9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f"/>
            <w10:wrap type="none"/>
            <w10:anchorlock/>
          </v:shape>
          <o:OLEObject Type="Embed" ProgID="Equation.DSMT4" ShapeID="_x0000_i1094" DrawAspect="Content" ObjectID="_1468075765" r:id="rId78">
            <o:LockedField>false</o:LockedField>
          </o:OLEObject>
        </w:objec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称为拉格朗日（</w:t>
      </w:r>
      <w:r>
        <w:rPr>
          <w:rFonts w:hint="default" w:ascii="Arial" w:hAnsi="Arial" w:eastAsia="宋体" w:cs="Arial"/>
          <w:i/>
          <w:iCs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Lagrange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）插值多项式。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例如：当n=4时，上面的公式可简化为：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right"/>
        <w:textAlignment w:val="auto"/>
        <w:outlineLvl w:val="9"/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cs="Times New Roman"/>
          <w:position w:val="-64"/>
          <w:sz w:val="24"/>
          <w:szCs w:val="24"/>
          <w:lang w:val="en-US" w:eastAsia="zh-CN"/>
        </w:rPr>
        <w:object>
          <v:shape id="_x0000_i1096" o:spt="75" alt="" type="#_x0000_t75" style="height:70pt;width:312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Equation.DSMT4" ShapeID="_x0000_i1096" DrawAspect="Content" ObjectID="_1468075766" r:id="rId80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 w:val="24"/>
          <w:szCs w:val="24"/>
          <w:lang w:val="en-US" w:eastAsia="zh-CN"/>
        </w:rPr>
        <w:t xml:space="preserve">  </w:t>
      </w:r>
      <w:r>
        <w:t xml:space="preserve">公式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.</w:t>
      </w:r>
      <w:r>
        <w:fldChar w:fldCharType="begin"/>
      </w:r>
      <w:r>
        <w:instrText xml:space="preserve"> SEQ 公式 \* ARABIC \s 1 </w:instrText>
      </w:r>
      <w:r>
        <w:fldChar w:fldCharType="separate"/>
      </w:r>
      <w:r>
        <w:t>17</w:t>
      </w:r>
      <w: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default" w:ascii="Arial" w:hAnsi="Arial" w:cs="Arial"/>
          <w:color w:val="333333"/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这是一个过4个点的唯一的三次多项式。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outlineLvl w:val="9"/>
        <w:rPr>
          <w:rFonts w:hint="default" w:cs="Times New Roman"/>
          <w:position w:val="-12"/>
          <w:sz w:val="24"/>
          <w:szCs w:val="24"/>
          <w:lang w:val="en-US" w:eastAsia="zh-CN"/>
        </w:rPr>
      </w:pPr>
    </w:p>
    <w:p>
      <w:pPr>
        <w:rPr>
          <w:rFonts w:hint="default" w:cs="Times New Roman"/>
          <w:position w:val="-12"/>
          <w:sz w:val="24"/>
          <w:szCs w:val="24"/>
          <w:lang w:val="en-US" w:eastAsia="zh-CN"/>
        </w:rPr>
        <w:sectPr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3"/>
        <w:rPr>
          <w:rFonts w:hint="default"/>
        </w:rPr>
      </w:pPr>
      <w:bookmarkStart w:id="16" w:name="_Toc23367"/>
      <w:bookmarkStart w:id="17" w:name="_Toc11403"/>
      <w:r>
        <w:rPr>
          <w:rFonts w:hint="default"/>
          <w:lang w:val="en-US" w:eastAsia="zh-CN"/>
        </w:rPr>
        <w:t>C#</w:t>
      </w:r>
      <w:r>
        <w:rPr>
          <w:rFonts w:hint="eastAsia"/>
          <w:lang w:val="en-US" w:eastAsia="zh-CN"/>
        </w:rPr>
        <w:t>静态</w:t>
      </w:r>
      <w:r>
        <w:rPr>
          <w:rFonts w:hint="default"/>
          <w:lang w:val="en-US" w:eastAsia="zh-CN"/>
        </w:rPr>
        <w:t>类库</w:t>
      </w:r>
      <w:bookmarkEnd w:id="16"/>
      <w:bookmarkEnd w:id="17"/>
    </w:p>
    <w:tbl>
      <w:tblPr>
        <w:tblStyle w:val="27"/>
        <w:tblW w:w="8525" w:type="dxa"/>
        <w:tblInd w:w="0" w:type="dxa"/>
        <w:tbl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single" w:color="5B9BD5" w:themeColor="accent1" w:sz="8" w:space="0"/>
          <w:insideV w:val="single" w:color="5B9BD5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7"/>
        <w:gridCol w:w="4318"/>
      </w:tblGrid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7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方法定义</w:t>
            </w:r>
          </w:p>
        </w:tc>
        <w:tc>
          <w:tcPr>
            <w:tcW w:w="4318" w:type="dxa"/>
            <w:tcBorders>
              <w:top w:val="single" w:color="5B9BD5" w:themeColor="accent1" w:sz="8" w:space="0"/>
              <w:bottom w:val="single" w:color="5B9BD5" w:themeColor="accent1" w:sz="18" w:space="0"/>
              <w:right w:val="single" w:color="5B9BD5" w:themeColor="accent1" w:sz="8" w:space="0"/>
              <w:insideH w:val="single" w:sz="1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jc w:val="center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7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static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LinearFit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...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31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val="en-US" w:eastAsia="zh-CN"/>
              </w:rPr>
              <w:t>线性拟合，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提供多个重载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  <w:vertAlign w:val="superscript"/>
              </w:rPr>
              <w:t>1</w:t>
            </w: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7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static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ExponentialFit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  <w:lang w:val="en-US" w:eastAsia="zh-CN"/>
              </w:rPr>
              <w:t>...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31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val="en-US" w:eastAsia="zh-CN"/>
              </w:rPr>
              <w:t>指数拟合，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提供多个重载</w:t>
            </w: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7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static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PolynomialFit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(...)</w:t>
            </w:r>
          </w:p>
        </w:tc>
        <w:tc>
          <w:tcPr>
            <w:tcW w:w="431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val="en-US" w:eastAsia="zh-CN"/>
              </w:rPr>
              <w:t>多项式拟合，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提供多个重载</w:t>
            </w: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/>
              </w:rPr>
              <w:t>3</w:t>
            </w: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5B9BD5" w:themeColor="accent1" w:sz="8" w:space="0"/>
            <w:left w:val="single" w:color="5B9BD5" w:themeColor="accent1" w:sz="8" w:space="0"/>
            <w:bottom w:val="single" w:color="5B9BD5" w:themeColor="accent1" w:sz="8" w:space="0"/>
            <w:right w:val="single" w:color="5B9BD5" w:themeColor="accent1" w:sz="8" w:space="0"/>
            <w:insideH w:val="single" w:color="5B9BD5" w:themeColor="accent1" w:sz="8" w:space="0"/>
            <w:insideV w:val="single" w:color="5B9BD5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7" w:type="dxa"/>
            <w:tcBorders>
              <w:top w:val="single" w:color="5B9BD5" w:themeColor="accent1" w:sz="8" w:space="0"/>
              <w:left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public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static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</w:rPr>
              <w:t>void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BSpline</w:t>
            </w:r>
            <w:r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</w:rPr>
              <w:t>Fit</w:t>
            </w:r>
            <w:r>
              <w:rPr>
                <w:rFonts w:hint="default" w:ascii="Times New Roman" w:hAnsi="Times New Roman" w:eastAsia="宋体" w:cs="Times New Roman"/>
                <w:b w:val="0"/>
                <w:bCs/>
                <w:color w:val="000000"/>
                <w:kern w:val="0"/>
                <w:sz w:val="24"/>
                <w:szCs w:val="24"/>
              </w:rPr>
              <w:t>(...)</w:t>
            </w:r>
          </w:p>
        </w:tc>
        <w:tc>
          <w:tcPr>
            <w:tcW w:w="4318" w:type="dxa"/>
            <w:tcBorders>
              <w:top w:val="single" w:color="5B9BD5" w:themeColor="accent1" w:sz="8" w:space="0"/>
              <w:bottom w:val="single" w:color="5B9BD5" w:themeColor="accent1" w:sz="8" w:space="0"/>
              <w:right w:val="single" w:color="5B9BD5" w:themeColor="accent1" w:sz="8" w:space="0"/>
              <w:insideH w:val="single" w:sz="8" w:space="0"/>
              <w:insideV w:val="single" w:sz="8" w:space="0"/>
            </w:tcBorders>
            <w:shd w:val="clear" w:color="auto" w:fill="D6E6F4" w:themeFill="accent1" w:themeFillTint="3F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val="en-US" w:eastAsia="zh-CN"/>
              </w:rPr>
              <w:t>样条拟合，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提供多个重载</w:t>
            </w: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vertAlign w:val="superscript"/>
                <w:lang w:val="en-US" w:eastAsia="zh-CN"/>
              </w:rPr>
              <w:t>4</w:t>
            </w:r>
            <w:r>
              <w:rPr>
                <w:rFonts w:hint="eastAsia" w:cs="Times New Roman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注1：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LinearFit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多态方法一览：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</w:t>
      </w:r>
      <w:ins w:id="131" w:author="xiaojiaoxie" w:date="2017-09-01T14:13:17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32" w:author="xiaojiaoxie" w:date="2017-09-01T14:16:11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33" w:author="xiaojiaoxie" w:date="2017-09-01T14:13:51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</w:t>
        </w:r>
      </w:ins>
      <w:ins w:id="134" w:author="xiaojiaoxie" w:date="2017-09-01T14:13:52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]</w:t>
        </w:r>
      </w:ins>
      <w:ins w:id="135" w:author="xiaojiaoxie" w:date="2017-09-01T14:13:53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 xml:space="preserve"> </w:t>
        </w:r>
      </w:ins>
      <w:ins w:id="136" w:author="xiaojiaoxie" w:date="2017-09-01T14:13:32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w</w:t>
        </w:r>
      </w:ins>
      <w:ins w:id="137" w:author="xiaojiaoxie" w:date="2017-09-01T14:13:28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eight</w:t>
        </w:r>
      </w:ins>
      <w:ins w:id="138" w:author="xiaojiaoxie" w:date="2017-09-01T14:13:4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=</w:t>
        </w:r>
      </w:ins>
      <w:ins w:id="139" w:author="xiaojiaoxie" w:date="2017-09-01T14:13:59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n</w:t>
        </w:r>
      </w:ins>
      <w:ins w:id="140" w:author="xiaojiaoxie" w:date="2017-09-01T14:14:0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slope,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intercept</w:t>
      </w:r>
      <w:ins w:id="141" w:author="xiaojiaoxie" w:date="2017-09-01T14:14:1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42" w:author="xiaojiaoxie" w:date="2017-09-01T14:16:12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43" w:author="xiaojiaoxie" w:date="2017-09-01T14:14:1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b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[] fittedY</w:t>
      </w:r>
      <w:ins w:id="144" w:author="xiaojiaoxie" w:date="2017-09-01T14:14:12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45" w:author="xiaojiaoxie" w:date="2017-09-01T14:16:14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46" w:author="xiaojiaoxie" w:date="2017-09-01T14:14:12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LinearFit(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slope,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intercept</w:t>
      </w:r>
      <w:ins w:id="147" w:author="xiaojiaoxie" w:date="2017-09-01T14:14:14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48" w:author="xiaojiaoxie" w:date="2017-09-01T14:16:16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49" w:author="xiaojiaoxie" w:date="2017-09-01T14:14:14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：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ExponentialFit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多态方法一览：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</w:t>
      </w:r>
      <w:ins w:id="150" w:author="xiaojiaoxie" w:date="2017-09-01T14:14:17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51" w:author="xiaojiaoxie" w:date="2017-09-01T14:16:02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52" w:author="xiaojiaoxie" w:date="2017-09-01T14:14:17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offset</w:t>
      </w:r>
      <w:ins w:id="153" w:author="xiaojiaoxie" w:date="2017-09-01T14:14:18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54" w:author="xiaojiaoxie" w:date="2017-09-01T14:16:06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55" w:author="xiaojiaoxie" w:date="2017-09-01T14:14:18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ExponentialFit(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[] fittedY</w:t>
      </w:r>
      <w:ins w:id="156" w:author="xiaojiaoxie" w:date="2017-09-01T14:14:2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57" w:author="xiaojiaoxie" w:date="2017-09-01T14:16:08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58" w:author="xiaojiaoxie" w:date="2017-09-01T14:14:2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ExponentialFit(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amplitude,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damping,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offset</w:t>
      </w:r>
      <w:ins w:id="159" w:author="xiaojiaoxie" w:date="2017-09-01T14:14:21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60" w:author="xiaojiaoxie" w:date="2017-09-01T14:16:00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61" w:author="xiaojiaoxie" w:date="2017-09-01T14:14:21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：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PolynomialFit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多态方法一览：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PolynomialFit(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</w:t>
      </w:r>
      <w:ins w:id="162" w:author="xiaojiaoxie" w:date="2017-09-01T14:14:23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63" w:author="xiaojiaoxie" w:date="2017-09-01T14:15:51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64" w:author="xiaojiaoxie" w:date="2017-09-01T14:14:23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PolynomialFit(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[] coefficients</w:t>
      </w:r>
      <w:ins w:id="165" w:author="xiaojiaoxie" w:date="2017-09-01T14:14:26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66" w:author="xiaojiaoxie" w:date="2017-09-01T14:15:57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67" w:author="xiaojiaoxie" w:date="2017-09-01T14:14:26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PolynomialFit(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[] fittedY</w:t>
      </w:r>
      <w:ins w:id="168" w:author="xiaojiaoxie" w:date="2017-09-01T14:14:28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69" w:author="xiaojiaoxie" w:date="2017-09-01T14:15:48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70" w:author="xiaojiaoxie" w:date="2017-09-01T14:14:28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PolynomialFit(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order,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fittedY,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[] coefficients</w:t>
      </w:r>
      <w:ins w:id="171" w:author="xiaojiaoxie" w:date="2017-09-01T14:14:3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72" w:author="xiaojiaoxie" w:date="2017-09-01T14:15:45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73" w:author="xiaojiaoxie" w:date="2017-09-01T14:14:30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注</w:t>
      </w:r>
      <w:r>
        <w:rPr>
          <w:rFonts w:hint="eastAsia" w:cs="Times New Roman"/>
          <w:color w:val="000000"/>
          <w:kern w:val="0"/>
          <w:sz w:val="21"/>
          <w:szCs w:val="21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：</w:t>
      </w:r>
      <w:r>
        <w:rPr>
          <w:rFonts w:hint="eastAsia" w:cs="Times New Roman"/>
          <w:color w:val="000000"/>
          <w:sz w:val="24"/>
          <w:szCs w:val="24"/>
          <w:lang w:val="en-US" w:eastAsia="zh-CN"/>
        </w:rPr>
        <w:t>BSpline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多态方法一览：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BSpline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degree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out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fittedY</w:t>
      </w:r>
      <w:ins w:id="174" w:author="xiaojiaoxie" w:date="2017-09-01T14:14:32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75" w:author="xiaojiaoxie" w:date="2017-09-01T14:15:42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76" w:author="xiaojiaoxie" w:date="2017-09-01T14:14:32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</w:rPr>
      </w:pPr>
      <w:r>
        <w:rPr>
          <w:rFonts w:hint="eastAsia" w:cs="Times New Roman"/>
          <w:color w:val="000000"/>
          <w:sz w:val="24"/>
          <w:szCs w:val="24"/>
          <w:lang w:val="en-US" w:eastAsia="zh-CN"/>
        </w:rPr>
        <w:t>BSpline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Fit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(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y,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int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degree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[] interestX,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ref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sz w:val="21"/>
          <w:szCs w:val="21"/>
        </w:rPr>
        <w:t>double</w:t>
      </w:r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[] fittedY</w:t>
      </w:r>
      <w:ins w:id="177" w:author="xiaojiaoxie" w:date="2017-09-01T14:14:33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,</w:t>
        </w:r>
      </w:ins>
      <w:ins w:id="178" w:author="xiaojiaoxie" w:date="2017-09-01T14:15:43Z">
        <w:r>
          <w:rPr>
            <w:rFonts w:hint="default" w:ascii="Times New Roman" w:hAnsi="Times New Roman" w:eastAsia="宋体" w:cs="Times New Roman"/>
            <w:color w:val="0000FF"/>
            <w:sz w:val="21"/>
            <w:szCs w:val="21"/>
          </w:rPr>
          <w:t>double</w:t>
        </w:r>
      </w:ins>
      <w:ins w:id="179" w:author="xiaojiaoxie" w:date="2017-09-01T14:14:33Z">
        <w:r>
          <w:rPr>
            <w:rFonts w:hint="eastAsia" w:cs="Times New Roman"/>
            <w:color w:val="000000"/>
            <w:sz w:val="21"/>
            <w:szCs w:val="21"/>
            <w:lang w:val="en-US" w:eastAsia="zh-CN"/>
          </w:rPr>
          <w:t>[] weight=null</w:t>
        </w:r>
      </w:ins>
      <w:r>
        <w:rPr>
          <w:rFonts w:hint="default" w:ascii="Times New Roman" w:hAnsi="Times New Roman" w:eastAsia="宋体" w:cs="Times New Roman"/>
          <w:color w:val="000000"/>
          <w:sz w:val="21"/>
          <w:szCs w:val="21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1"/>
          <w:szCs w:val="21"/>
          <w:lang w:val="en-US" w:eastAsia="zh-CN"/>
        </w:rPr>
      </w:pPr>
      <w:r>
        <w:rPr>
          <w:rFonts w:hint="eastAsia" w:cs="Times New Roman"/>
          <w:color w:val="000000"/>
          <w:sz w:val="21"/>
          <w:szCs w:val="21"/>
          <w:lang w:val="en-US" w:eastAsia="zh-CN"/>
        </w:rPr>
        <w:t>degree控制曲线的误差以及平滑度</w:t>
      </w: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-Condensed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T Extra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4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18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19050</wp:posOffset>
          </wp:positionV>
          <wp:extent cx="2695575" cy="673735"/>
          <wp:effectExtent l="0" t="0" r="9525" b="12065"/>
          <wp:wrapNone/>
          <wp:docPr id="2" name="图片 2" descr="D:\市场\原始素材\logo\标准\聚星Logo2016蓝s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:\市场\原始素材\logo\标准\聚星Logo2016蓝s2004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95575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sz w:val="18"/>
      </w:rPr>
      <w:t>上海市浦东新区张东路1387号10幢02号2-3楼</w:t>
    </w:r>
  </w:p>
  <w:p>
    <w:pPr>
      <w:pStyle w:val="9"/>
      <w:pBdr>
        <w:bottom w:val="single" w:color="auto" w:sz="6" w:space="1"/>
      </w:pBdr>
      <w:tabs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24"/>
      </w:rPr>
    </w:pPr>
    <w:r>
      <w:rPr>
        <w:rFonts w:hint="eastAsia" w:ascii="微软雅黑" w:hAnsi="微软雅黑" w:eastAsia="微软雅黑"/>
        <w:sz w:val="18"/>
      </w:rPr>
      <w:t>邮编:</w:t>
    </w:r>
    <w:r>
      <w:rPr>
        <w:rFonts w:ascii="微软雅黑" w:hAnsi="微软雅黑" w:eastAsia="微软雅黑"/>
        <w:sz w:val="18"/>
      </w:rPr>
      <w:t xml:space="preserve"> 20</w:t>
    </w:r>
    <w:r>
      <w:rPr>
        <w:rFonts w:hint="eastAsia" w:ascii="微软雅黑" w:hAnsi="微软雅黑" w:eastAsia="微软雅黑"/>
        <w:sz w:val="18"/>
      </w:rPr>
      <w:t>1203</w:t>
    </w:r>
  </w:p>
  <w:p>
    <w:pPr>
      <w:pStyle w:val="9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sz w:val="18"/>
      </w:rPr>
    </w:pPr>
    <w:r>
      <w:rPr>
        <w:rFonts w:hint="eastAsia" w:ascii="微软雅黑" w:hAnsi="微软雅黑" w:eastAsia="微软雅黑"/>
        <w:sz w:val="18"/>
      </w:rPr>
      <w:t>电话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879 5660</w:t>
    </w:r>
    <w:r>
      <w:rPr>
        <w:rFonts w:ascii="微软雅黑" w:hAnsi="微软雅黑" w:eastAsia="微软雅黑"/>
        <w:sz w:val="18"/>
      </w:rPr>
      <w:t xml:space="preserve">  </w:t>
    </w:r>
    <w:r>
      <w:rPr>
        <w:rFonts w:hint="eastAsia" w:ascii="微软雅黑" w:hAnsi="微软雅黑" w:eastAsia="微软雅黑"/>
        <w:sz w:val="18"/>
      </w:rPr>
      <w:t>传真</w:t>
    </w:r>
    <w:r>
      <w:rPr>
        <w:rFonts w:ascii="微软雅黑" w:hAnsi="微软雅黑" w:eastAsia="微软雅黑"/>
        <w:sz w:val="18"/>
      </w:rPr>
      <w:t xml:space="preserve">: </w:t>
    </w:r>
    <w:r>
      <w:rPr>
        <w:rFonts w:hint="eastAsia" w:ascii="微软雅黑" w:hAnsi="微软雅黑" w:eastAsia="微软雅黑"/>
        <w:sz w:val="18"/>
      </w:rPr>
      <w:t>0</w:t>
    </w:r>
    <w:r>
      <w:rPr>
        <w:rFonts w:ascii="微软雅黑" w:hAnsi="微软雅黑" w:eastAsia="微软雅黑"/>
        <w:sz w:val="18"/>
      </w:rPr>
      <w:t>21-6</w:t>
    </w:r>
    <w:r>
      <w:rPr>
        <w:rFonts w:hint="eastAsia" w:ascii="微软雅黑" w:hAnsi="微软雅黑" w:eastAsia="微软雅黑"/>
        <w:sz w:val="18"/>
      </w:rPr>
      <w:t>879 5670</w:t>
    </w:r>
  </w:p>
  <w:p>
    <w:pPr>
      <w:pStyle w:val="9"/>
      <w:pBdr>
        <w:bottom w:val="single" w:color="auto" w:sz="6" w:space="1"/>
      </w:pBdr>
      <w:tabs>
        <w:tab w:val="center" w:pos="4320"/>
        <w:tab w:val="center" w:pos="6660"/>
        <w:tab w:val="right" w:pos="10620"/>
        <w:tab w:val="clear" w:pos="4153"/>
        <w:tab w:val="clear" w:pos="8306"/>
      </w:tabs>
      <w:jc w:val="right"/>
      <w:rPr>
        <w:rFonts w:ascii="微软雅黑" w:hAnsi="微软雅黑" w:eastAsia="微软雅黑"/>
        <w:color w:val="0000FF"/>
        <w:sz w:val="18"/>
      </w:rPr>
    </w:pPr>
    <w:r>
      <w:rPr>
        <w:rFonts w:hint="eastAsia" w:ascii="微软雅黑" w:hAnsi="微软雅黑" w:eastAsia="微软雅黑"/>
        <w:color w:val="0000FF"/>
        <w:sz w:val="18"/>
      </w:rPr>
      <w:t>Info@jxinst.com   www.j</w:t>
    </w:r>
    <w:r>
      <w:rPr>
        <w:rFonts w:ascii="微软雅黑" w:hAnsi="微软雅黑" w:eastAsia="微软雅黑"/>
        <w:color w:val="0000FF"/>
        <w:sz w:val="18"/>
      </w:rPr>
      <w:t>xinst</w:t>
    </w:r>
    <w:r>
      <w:rPr>
        <w:rFonts w:hint="eastAsia" w:ascii="微软雅黑" w:hAnsi="微软雅黑" w:eastAsia="微软雅黑"/>
        <w:color w:val="0000FF"/>
        <w:sz w:val="18"/>
      </w:rPr>
      <w:t>.com</w:t>
    </w:r>
  </w:p>
  <w:p>
    <w:pPr>
      <w:pStyle w:val="9"/>
      <w:tabs>
        <w:tab w:val="center" w:pos="4320"/>
        <w:tab w:val="right" w:pos="8640"/>
        <w:tab w:val="clear" w:pos="4153"/>
        <w:tab w:val="clear" w:pos="8306"/>
      </w:tabs>
      <w:rPr>
        <w:sz w:val="28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BF6F"/>
    <w:multiLevelType w:val="multilevel"/>
    <w:tmpl w:val="59A8BF6F"/>
    <w:lvl w:ilvl="0" w:tentative="0">
      <w:start w:val="1"/>
      <w:numFmt w:val="decimal"/>
      <w:pStyle w:val="2"/>
      <w:isLgl/>
      <w:lvlText w:val="%1.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ind w:left="0" w:firstLine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0" w:leftChars="0" w:firstLine="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691C21E6"/>
    <w:multiLevelType w:val="multilevel"/>
    <w:tmpl w:val="691C21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displayBackgroundShape w:val="1"/>
  <w:bordersDoNotSurroundHeader w:val="0"/>
  <w:bordersDoNotSurroundFooter w:val="0"/>
  <w:revisionView w:markup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05124"/>
    <w:rsid w:val="06012C70"/>
    <w:rsid w:val="065300EB"/>
    <w:rsid w:val="084D2AD5"/>
    <w:rsid w:val="08A1732C"/>
    <w:rsid w:val="0B0976AA"/>
    <w:rsid w:val="111C1EA3"/>
    <w:rsid w:val="12633AB5"/>
    <w:rsid w:val="14606399"/>
    <w:rsid w:val="14F52943"/>
    <w:rsid w:val="16EF0A17"/>
    <w:rsid w:val="18981732"/>
    <w:rsid w:val="1DE53F13"/>
    <w:rsid w:val="1E6C1F3D"/>
    <w:rsid w:val="1FA15237"/>
    <w:rsid w:val="20605D48"/>
    <w:rsid w:val="20933DF1"/>
    <w:rsid w:val="20C438D9"/>
    <w:rsid w:val="211C1B90"/>
    <w:rsid w:val="258D5537"/>
    <w:rsid w:val="25D21F45"/>
    <w:rsid w:val="277716FA"/>
    <w:rsid w:val="27A4640C"/>
    <w:rsid w:val="29A2145E"/>
    <w:rsid w:val="2A3A637F"/>
    <w:rsid w:val="2B7F743F"/>
    <w:rsid w:val="2EEA4629"/>
    <w:rsid w:val="2F00249E"/>
    <w:rsid w:val="2FAD0ED0"/>
    <w:rsid w:val="30D154E5"/>
    <w:rsid w:val="31403E2F"/>
    <w:rsid w:val="32B85A89"/>
    <w:rsid w:val="33376D00"/>
    <w:rsid w:val="379A2174"/>
    <w:rsid w:val="388E29B1"/>
    <w:rsid w:val="3A3921BA"/>
    <w:rsid w:val="3B401603"/>
    <w:rsid w:val="3CB140C7"/>
    <w:rsid w:val="40141B90"/>
    <w:rsid w:val="419000EA"/>
    <w:rsid w:val="4202133B"/>
    <w:rsid w:val="42AA2E49"/>
    <w:rsid w:val="436B4200"/>
    <w:rsid w:val="456C7656"/>
    <w:rsid w:val="458746D3"/>
    <w:rsid w:val="45BF2372"/>
    <w:rsid w:val="47570999"/>
    <w:rsid w:val="47ED6325"/>
    <w:rsid w:val="48986673"/>
    <w:rsid w:val="49EE19E7"/>
    <w:rsid w:val="4A491A48"/>
    <w:rsid w:val="4B3414C4"/>
    <w:rsid w:val="4B5307F1"/>
    <w:rsid w:val="4BCB0F3D"/>
    <w:rsid w:val="4BFF4CB8"/>
    <w:rsid w:val="50F22871"/>
    <w:rsid w:val="51826763"/>
    <w:rsid w:val="54F77E7E"/>
    <w:rsid w:val="56E8348C"/>
    <w:rsid w:val="57890C6F"/>
    <w:rsid w:val="5B471240"/>
    <w:rsid w:val="5BCB0B45"/>
    <w:rsid w:val="5BD576D7"/>
    <w:rsid w:val="5CB83338"/>
    <w:rsid w:val="5CEC586A"/>
    <w:rsid w:val="5E7E77D6"/>
    <w:rsid w:val="61D37875"/>
    <w:rsid w:val="63A22AEA"/>
    <w:rsid w:val="693F14DB"/>
    <w:rsid w:val="6B71707D"/>
    <w:rsid w:val="6E5A1CEC"/>
    <w:rsid w:val="6EA02854"/>
    <w:rsid w:val="6EBD446B"/>
    <w:rsid w:val="6F542E50"/>
    <w:rsid w:val="6F553DBD"/>
    <w:rsid w:val="6F89090B"/>
    <w:rsid w:val="70FB741B"/>
    <w:rsid w:val="71686078"/>
    <w:rsid w:val="72195979"/>
    <w:rsid w:val="73D87484"/>
    <w:rsid w:val="75071B4C"/>
    <w:rsid w:val="75360B74"/>
    <w:rsid w:val="75F63261"/>
    <w:rsid w:val="763730AB"/>
    <w:rsid w:val="77266405"/>
    <w:rsid w:val="794F3C50"/>
    <w:rsid w:val="7EAA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numPr>
        <w:ilvl w:val="1"/>
        <w:numId w:val="1"/>
      </w:numPr>
      <w:adjustRightInd w:val="0"/>
      <w:spacing w:before="260" w:after="260" w:line="416" w:lineRule="atLeas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numPr>
        <w:ilvl w:val="2"/>
        <w:numId w:val="1"/>
      </w:numPr>
      <w:adjustRightInd w:val="0"/>
      <w:spacing w:before="260" w:after="260" w:line="416" w:lineRule="atLeast"/>
      <w:outlineLvl w:val="2"/>
    </w:pPr>
    <w:rPr>
      <w:rFonts w:asciiTheme="majorHAnsi" w:hAnsiTheme="majorHAnsi"/>
      <w:b/>
      <w:bCs/>
      <w:kern w:val="0"/>
      <w:sz w:val="28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2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List"/>
    <w:basedOn w:val="1"/>
    <w:qFormat/>
    <w:uiPriority w:val="0"/>
    <w:pPr>
      <w:ind w:left="200" w:hanging="200" w:hangingChars="200"/>
      <w:contextualSpacing/>
    </w:p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4">
    <w:name w:val="Strong"/>
    <w:basedOn w:val="13"/>
    <w:qFormat/>
    <w:uiPriority w:val="0"/>
    <w:rPr>
      <w:rFonts w:hint="default" w:ascii="baikeFont_css" w:hAnsi="baikeFont_css" w:eastAsia="baikeFont_css" w:cs="baikeFont_css"/>
      <w:b/>
    </w:rPr>
  </w:style>
  <w:style w:type="character" w:styleId="15">
    <w:name w:val="FollowedHyperlink"/>
    <w:basedOn w:val="13"/>
    <w:uiPriority w:val="0"/>
    <w:rPr>
      <w:color w:val="338DE6"/>
      <w:u w:val="none"/>
    </w:rPr>
  </w:style>
  <w:style w:type="character" w:styleId="16">
    <w:name w:val="Emphasis"/>
    <w:basedOn w:val="13"/>
    <w:qFormat/>
    <w:uiPriority w:val="0"/>
    <w:rPr>
      <w:color w:val="CC0000"/>
    </w:rPr>
  </w:style>
  <w:style w:type="character" w:styleId="17">
    <w:name w:val="HTML Definition"/>
    <w:basedOn w:val="13"/>
    <w:uiPriority w:val="0"/>
  </w:style>
  <w:style w:type="character" w:styleId="18">
    <w:name w:val="HTML Variable"/>
    <w:basedOn w:val="13"/>
    <w:uiPriority w:val="0"/>
  </w:style>
  <w:style w:type="character" w:styleId="19">
    <w:name w:val="Hyperlink"/>
    <w:basedOn w:val="13"/>
    <w:uiPriority w:val="0"/>
    <w:rPr>
      <w:color w:val="338DE6"/>
      <w:u w:val="none"/>
    </w:rPr>
  </w:style>
  <w:style w:type="character" w:styleId="20">
    <w:name w:val="HTML Code"/>
    <w:basedOn w:val="13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21">
    <w:name w:val="HTML Cite"/>
    <w:basedOn w:val="13"/>
    <w:qFormat/>
    <w:uiPriority w:val="0"/>
    <w:rPr>
      <w:color w:val="008000"/>
    </w:rPr>
  </w:style>
  <w:style w:type="character" w:styleId="22">
    <w:name w:val="HTML Keyboard"/>
    <w:basedOn w:val="13"/>
    <w:uiPriority w:val="0"/>
    <w:rPr>
      <w:rFonts w:ascii="monospace" w:hAnsi="monospace" w:eastAsia="monospace" w:cs="monospace"/>
      <w:sz w:val="21"/>
      <w:szCs w:val="21"/>
    </w:rPr>
  </w:style>
  <w:style w:type="character" w:styleId="23">
    <w:name w:val="HTML Sample"/>
    <w:basedOn w:val="13"/>
    <w:uiPriority w:val="0"/>
    <w:rPr>
      <w:rFonts w:hint="default" w:ascii="monospace" w:hAnsi="monospace" w:eastAsia="monospace" w:cs="monospace"/>
      <w:sz w:val="21"/>
      <w:szCs w:val="21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6">
    <w:name w:val="Light List Accent 5"/>
    <w:basedOn w:val="24"/>
    <w:qFormat/>
    <w:uiPriority w:val="61"/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table" w:styleId="27">
    <w:name w:val="Light Grid Accent 1"/>
    <w:basedOn w:val="24"/>
    <w:uiPriority w:val="62"/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  <w:insideH w:val="single" w:color="5B9BD5" w:themeColor="accent1" w:sz="8" w:space="0"/>
        <w:insideV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1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  <w:shd w:val="clear" w:color="auto" w:fill="D6E6F4" w:themeFill="accent1" w:themeFillTint="3F"/>
      </w:tcPr>
    </w:tblStylePr>
    <w:tblStylePr w:type="band2Horz">
      <w:tblPr>
        <w:tblLayout w:type="fixed"/>
      </w:tblPr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  <w:insideV w:val="single" w:sz="8" w:space="0"/>
        </w:tcBorders>
      </w:tcPr>
    </w:tblStylePr>
  </w:style>
  <w:style w:type="paragraph" w:customStyle="1" w:styleId="2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29">
    <w:name w:val="修订表格1"/>
    <w:basedOn w:val="11"/>
    <w:qFormat/>
    <w:uiPriority w:val="0"/>
    <w:rPr>
      <w:rFonts w:asciiTheme="minorHAnsi" w:hAnsiTheme="minorHAnsi" w:eastAsiaTheme="minorEastAsia" w:cstheme="minorBidi"/>
      <w:szCs w:val="22"/>
    </w:rPr>
  </w:style>
  <w:style w:type="character" w:customStyle="1" w:styleId="30">
    <w:name w:val="op_dict3_lineone_result_tip"/>
    <w:basedOn w:val="13"/>
    <w:qFormat/>
    <w:uiPriority w:val="0"/>
    <w:rPr>
      <w:color w:val="999999"/>
    </w:rPr>
  </w:style>
  <w:style w:type="character" w:customStyle="1" w:styleId="31">
    <w:name w:val="op_dict_text21"/>
    <w:basedOn w:val="13"/>
    <w:qFormat/>
    <w:uiPriority w:val="0"/>
  </w:style>
  <w:style w:type="character" w:customStyle="1" w:styleId="32">
    <w:name w:val="fontstrikethrough"/>
    <w:basedOn w:val="13"/>
    <w:uiPriority w:val="0"/>
    <w:rPr>
      <w:strike/>
    </w:rPr>
  </w:style>
  <w:style w:type="character" w:customStyle="1" w:styleId="33">
    <w:name w:val="fontborder"/>
    <w:basedOn w:val="13"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4" Type="http://schemas.openxmlformats.org/officeDocument/2006/relationships/fontTable" Target="fontTable.xml"/><Relationship Id="rId83" Type="http://schemas.openxmlformats.org/officeDocument/2006/relationships/numbering" Target="numbering.xml"/><Relationship Id="rId82" Type="http://schemas.openxmlformats.org/officeDocument/2006/relationships/customXml" Target="../customXml/item1.xml"/><Relationship Id="rId81" Type="http://schemas.openxmlformats.org/officeDocument/2006/relationships/image" Target="media/image35.wmf"/><Relationship Id="rId80" Type="http://schemas.openxmlformats.org/officeDocument/2006/relationships/oleObject" Target="embeddings/oleObject42.bin"/><Relationship Id="rId8" Type="http://schemas.openxmlformats.org/officeDocument/2006/relationships/oleObject" Target="embeddings/oleObject2.bin"/><Relationship Id="rId79" Type="http://schemas.openxmlformats.org/officeDocument/2006/relationships/image" Target="media/image34.wmf"/><Relationship Id="rId78" Type="http://schemas.openxmlformats.org/officeDocument/2006/relationships/oleObject" Target="embeddings/oleObject41.bin"/><Relationship Id="rId77" Type="http://schemas.openxmlformats.org/officeDocument/2006/relationships/image" Target="media/image33.wmf"/><Relationship Id="rId76" Type="http://schemas.openxmlformats.org/officeDocument/2006/relationships/oleObject" Target="embeddings/oleObject40.bin"/><Relationship Id="rId75" Type="http://schemas.openxmlformats.org/officeDocument/2006/relationships/image" Target="media/image32.wmf"/><Relationship Id="rId74" Type="http://schemas.openxmlformats.org/officeDocument/2006/relationships/oleObject" Target="embeddings/oleObject39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8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7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6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5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2.bin"/><Relationship Id="rId6" Type="http://schemas.openxmlformats.org/officeDocument/2006/relationships/oleObject" Target="embeddings/oleObject1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0.bin"/><Relationship Id="rId55" Type="http://schemas.openxmlformats.org/officeDocument/2006/relationships/image" Target="media/image22.wmf"/><Relationship Id="rId54" Type="http://schemas.openxmlformats.org/officeDocument/2006/relationships/oleObject" Target="embeddings/oleObject29.bin"/><Relationship Id="rId53" Type="http://schemas.openxmlformats.org/officeDocument/2006/relationships/image" Target="media/image21.wmf"/><Relationship Id="rId52" Type="http://schemas.openxmlformats.org/officeDocument/2006/relationships/oleObject" Target="embeddings/oleObject28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7.bin"/><Relationship Id="rId5" Type="http://schemas.openxmlformats.org/officeDocument/2006/relationships/theme" Target="theme/theme1.xml"/><Relationship Id="rId49" Type="http://schemas.openxmlformats.org/officeDocument/2006/relationships/image" Target="media/image19.wmf"/><Relationship Id="rId48" Type="http://schemas.openxmlformats.org/officeDocument/2006/relationships/oleObject" Target="embeddings/oleObject26.bin"/><Relationship Id="rId47" Type="http://schemas.openxmlformats.org/officeDocument/2006/relationships/image" Target="media/image18.wmf"/><Relationship Id="rId46" Type="http://schemas.openxmlformats.org/officeDocument/2006/relationships/oleObject" Target="embeddings/oleObject25.bin"/><Relationship Id="rId45" Type="http://schemas.openxmlformats.org/officeDocument/2006/relationships/image" Target="media/image17.wmf"/><Relationship Id="rId44" Type="http://schemas.openxmlformats.org/officeDocument/2006/relationships/oleObject" Target="embeddings/oleObject24.bin"/><Relationship Id="rId43" Type="http://schemas.openxmlformats.org/officeDocument/2006/relationships/image" Target="media/image16.wmf"/><Relationship Id="rId42" Type="http://schemas.openxmlformats.org/officeDocument/2006/relationships/oleObject" Target="embeddings/oleObject23.bin"/><Relationship Id="rId41" Type="http://schemas.openxmlformats.org/officeDocument/2006/relationships/image" Target="media/image15.wmf"/><Relationship Id="rId40" Type="http://schemas.openxmlformats.org/officeDocument/2006/relationships/oleObject" Target="embeddings/oleObject22.bin"/><Relationship Id="rId4" Type="http://schemas.openxmlformats.org/officeDocument/2006/relationships/footer" Target="footer1.xml"/><Relationship Id="rId39" Type="http://schemas.openxmlformats.org/officeDocument/2006/relationships/image" Target="media/image14.wmf"/><Relationship Id="rId38" Type="http://schemas.openxmlformats.org/officeDocument/2006/relationships/oleObject" Target="embeddings/oleObject21.bin"/><Relationship Id="rId37" Type="http://schemas.openxmlformats.org/officeDocument/2006/relationships/image" Target="media/image13.wmf"/><Relationship Id="rId36" Type="http://schemas.openxmlformats.org/officeDocument/2006/relationships/oleObject" Target="embeddings/oleObject20.bin"/><Relationship Id="rId35" Type="http://schemas.openxmlformats.org/officeDocument/2006/relationships/image" Target="media/image12.wmf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oleObject" Target="embeddings/oleObject17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9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8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8.bin"/><Relationship Id="rId17" Type="http://schemas.openxmlformats.org/officeDocument/2006/relationships/image" Target="media/image6.wmf"/><Relationship Id="rId16" Type="http://schemas.openxmlformats.org/officeDocument/2006/relationships/oleObject" Target="embeddings/oleObject7.bin"/><Relationship Id="rId15" Type="http://schemas.openxmlformats.org/officeDocument/2006/relationships/image" Target="media/image5.wmf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2017-08-04T06:57:00Z</dcterms:created>
  <dc:creator>xiaojiaoxie</dc:creator>
  <cp:lastModifiedBy>xiaojiaoxie</cp:lastModifiedBy>
  <dcterms:modified xsi:type="dcterms:W3CDTF">2017-09-01T06:24:22Z</dcterms:modified>
  <dc:subject>Library Design</dc:subject>
  <dc:title>SeesharpTools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